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1917F" w14:textId="77777777" w:rsidR="008F7BEF" w:rsidRPr="006177A3" w:rsidRDefault="008F7BEF" w:rsidP="008F7BEF">
      <w:pPr>
        <w:pStyle w:val="1"/>
        <w:rPr>
          <w:rFonts w:ascii="Arial" w:eastAsiaTheme="minorHAnsi" w:hAnsi="Arial" w:cs="Arial"/>
          <w:sz w:val="32"/>
          <w:szCs w:val="32"/>
        </w:rPr>
      </w:pPr>
      <w:r w:rsidRPr="006177A3">
        <w:rPr>
          <w:rFonts w:ascii="Arial" w:eastAsiaTheme="minorHAnsi" w:hAnsi="Arial" w:cs="Arial"/>
          <w:sz w:val="32"/>
          <w:szCs w:val="32"/>
        </w:rPr>
        <w:t>Performance descriptors</w:t>
      </w:r>
      <w:r w:rsidRPr="006177A3">
        <w:rPr>
          <w:rStyle w:val="apple-converted-space"/>
          <w:rFonts w:ascii="Arial" w:eastAsiaTheme="minorHAnsi" w:hAnsi="Arial" w:cs="Arial"/>
          <w:color w:val="333333"/>
          <w:sz w:val="44"/>
          <w:szCs w:val="32"/>
        </w:rPr>
        <w:t> </w:t>
      </w:r>
    </w:p>
    <w:p w14:paraId="6467696F" w14:textId="77777777"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Task 1</w:t>
      </w:r>
    </w:p>
    <w:p w14:paraId="6E44BF48" w14:textId="77777777"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Task achievement</w:t>
      </w:r>
      <w:r w:rsidRPr="006177A3">
        <w:rPr>
          <w:rStyle w:val="apple-converted-space"/>
          <w:rFonts w:ascii="Arial" w:eastAsiaTheme="minorHAnsi" w:hAnsi="Arial" w:cs="Arial"/>
          <w:color w:val="333333"/>
          <w:spacing w:val="8"/>
          <w:sz w:val="28"/>
          <w:szCs w:val="28"/>
        </w:rPr>
        <w:t> </w:t>
      </w:r>
      <w:r w:rsidRPr="006177A3">
        <w:rPr>
          <w:rFonts w:ascii="Arial" w:eastAsiaTheme="minorHAnsi" w:hAnsi="Arial" w:cs="Arial"/>
          <w:color w:val="333333"/>
          <w:spacing w:val="8"/>
          <w:sz w:val="28"/>
          <w:szCs w:val="28"/>
        </w:rPr>
        <w:br/>
        <w:t>This assesses how appropriately, accurately and relevantly the response fulfils the requirements set out in the task, using the minimum of 150 words. Academic Writing Task 1 is a writing task which has a defined input and a largely predictable output. It is basically an information-transfer task that relates narrowly to the factual content of an input diagram and not to speculative explanations that lie outside the given data.</w:t>
      </w:r>
      <w:r w:rsidRPr="006177A3">
        <w:rPr>
          <w:rStyle w:val="apple-converted-space"/>
          <w:rFonts w:ascii="Arial" w:eastAsiaTheme="minorHAnsi" w:hAnsi="Arial" w:cs="Arial"/>
          <w:color w:val="333333"/>
          <w:spacing w:val="8"/>
          <w:sz w:val="28"/>
          <w:szCs w:val="28"/>
        </w:rPr>
        <w:t> </w:t>
      </w:r>
    </w:p>
    <w:p w14:paraId="5E6B25F0" w14:textId="77777777"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Coherence and cohesion</w:t>
      </w:r>
      <w:r w:rsidRPr="006177A3">
        <w:rPr>
          <w:rStyle w:val="apple-converted-space"/>
          <w:rFonts w:ascii="Arial" w:eastAsiaTheme="minorHAnsi" w:hAnsi="Arial" w:cs="Arial"/>
          <w:color w:val="333333"/>
          <w:spacing w:val="8"/>
          <w:sz w:val="28"/>
          <w:szCs w:val="28"/>
        </w:rPr>
        <w:t> </w:t>
      </w:r>
      <w:r w:rsidRPr="006177A3">
        <w:rPr>
          <w:rFonts w:ascii="Arial" w:eastAsiaTheme="minorHAnsi" w:hAnsi="Arial" w:cs="Arial"/>
          <w:color w:val="333333"/>
          <w:spacing w:val="8"/>
          <w:sz w:val="28"/>
          <w:szCs w:val="28"/>
        </w:rPr>
        <w:br/>
        <w:t xml:space="preserve">This </w:t>
      </w:r>
      <w:proofErr w:type="gramStart"/>
      <w:r w:rsidRPr="006177A3">
        <w:rPr>
          <w:rFonts w:ascii="Arial" w:eastAsiaTheme="minorHAnsi" w:hAnsi="Arial" w:cs="Arial"/>
          <w:color w:val="333333"/>
          <w:spacing w:val="8"/>
          <w:sz w:val="28"/>
          <w:szCs w:val="28"/>
        </w:rPr>
        <w:t>concerns</w:t>
      </w:r>
      <w:proofErr w:type="gramEnd"/>
      <w:r w:rsidRPr="006177A3">
        <w:rPr>
          <w:rFonts w:ascii="Arial" w:eastAsiaTheme="minorHAnsi" w:hAnsi="Arial" w:cs="Arial"/>
          <w:color w:val="333333"/>
          <w:spacing w:val="8"/>
          <w:sz w:val="28"/>
          <w:szCs w:val="28"/>
        </w:rPr>
        <w:t xml:space="preserve"> overall clarity and fluency: how the response organizes and links information, ideas and language. Coherence refers to the linking of ideas through logical sequencing. Cohesion refers to the varied and appropriate use of cohesive devices (for example, logical connectors, pronouns and conjunctions) to assist in making the conceptual and referential relationships between and within sentences clear.</w:t>
      </w:r>
    </w:p>
    <w:p w14:paraId="4F9B60E5" w14:textId="77777777"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Lexical resource</w:t>
      </w:r>
      <w:r w:rsidRPr="006177A3">
        <w:rPr>
          <w:rStyle w:val="apple-converted-space"/>
          <w:rFonts w:ascii="Arial" w:eastAsiaTheme="minorHAnsi" w:hAnsi="Arial" w:cs="Arial"/>
          <w:color w:val="333333"/>
          <w:spacing w:val="8"/>
          <w:sz w:val="28"/>
          <w:szCs w:val="28"/>
        </w:rPr>
        <w:t> </w:t>
      </w:r>
      <w:r w:rsidRPr="006177A3">
        <w:rPr>
          <w:rFonts w:ascii="Arial" w:eastAsiaTheme="minorHAnsi" w:hAnsi="Arial" w:cs="Arial"/>
          <w:color w:val="333333"/>
          <w:spacing w:val="8"/>
          <w:sz w:val="28"/>
          <w:szCs w:val="28"/>
        </w:rPr>
        <w:br/>
        <w:t>This refers to the range of vocabulary used and its accuracy and appropriacy in terms of the specific task.</w:t>
      </w:r>
    </w:p>
    <w:p w14:paraId="16E122EF" w14:textId="77777777"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Grammatical range and accuracy</w:t>
      </w:r>
      <w:r w:rsidRPr="006177A3">
        <w:rPr>
          <w:rStyle w:val="apple-converted-space"/>
          <w:rFonts w:ascii="Arial" w:eastAsiaTheme="minorHAnsi" w:hAnsi="Arial" w:cs="Arial"/>
          <w:color w:val="333333"/>
          <w:spacing w:val="8"/>
          <w:sz w:val="28"/>
          <w:szCs w:val="28"/>
        </w:rPr>
        <w:t> </w:t>
      </w:r>
      <w:r w:rsidRPr="006177A3">
        <w:rPr>
          <w:rFonts w:ascii="Arial" w:eastAsiaTheme="minorHAnsi" w:hAnsi="Arial" w:cs="Arial"/>
          <w:color w:val="333333"/>
          <w:spacing w:val="8"/>
          <w:sz w:val="28"/>
          <w:szCs w:val="28"/>
        </w:rPr>
        <w:br/>
        <w:t xml:space="preserve">This </w:t>
      </w:r>
      <w:proofErr w:type="gramStart"/>
      <w:r w:rsidRPr="006177A3">
        <w:rPr>
          <w:rFonts w:ascii="Arial" w:eastAsiaTheme="minorHAnsi" w:hAnsi="Arial" w:cs="Arial"/>
          <w:color w:val="333333"/>
          <w:spacing w:val="8"/>
          <w:sz w:val="28"/>
          <w:szCs w:val="28"/>
        </w:rPr>
        <w:t>refers</w:t>
      </w:r>
      <w:proofErr w:type="gramEnd"/>
      <w:r w:rsidRPr="006177A3">
        <w:rPr>
          <w:rFonts w:ascii="Arial" w:eastAsiaTheme="minorHAnsi" w:hAnsi="Arial" w:cs="Arial"/>
          <w:color w:val="333333"/>
          <w:spacing w:val="8"/>
          <w:sz w:val="28"/>
          <w:szCs w:val="28"/>
        </w:rPr>
        <w:t xml:space="preserve"> to the range and accurate use of grammar as manifested in their sentence writing.</w:t>
      </w:r>
    </w:p>
    <w:p w14:paraId="5605FA52" w14:textId="77777777"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Task 2</w:t>
      </w:r>
    </w:p>
    <w:p w14:paraId="3E611147" w14:textId="77777777"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Task response</w:t>
      </w:r>
      <w:r w:rsidRPr="006177A3">
        <w:rPr>
          <w:rStyle w:val="apple-converted-space"/>
          <w:rFonts w:ascii="Arial" w:eastAsiaTheme="minorHAnsi" w:hAnsi="Arial" w:cs="Arial"/>
          <w:b/>
          <w:bCs/>
          <w:color w:val="333333"/>
          <w:spacing w:val="8"/>
          <w:sz w:val="28"/>
          <w:szCs w:val="28"/>
        </w:rPr>
        <w:t> </w:t>
      </w:r>
      <w:r w:rsidRPr="006177A3">
        <w:rPr>
          <w:rFonts w:ascii="Arial" w:eastAsiaTheme="minorHAnsi" w:hAnsi="Arial" w:cs="Arial"/>
          <w:b/>
          <w:bCs/>
          <w:color w:val="333333"/>
          <w:spacing w:val="8"/>
          <w:sz w:val="28"/>
          <w:szCs w:val="28"/>
        </w:rPr>
        <w:br/>
      </w:r>
      <w:r w:rsidRPr="006177A3">
        <w:rPr>
          <w:rFonts w:ascii="Arial" w:eastAsiaTheme="minorHAnsi" w:hAnsi="Arial" w:cs="Arial"/>
          <w:color w:val="333333"/>
          <w:spacing w:val="8"/>
          <w:sz w:val="28"/>
          <w:szCs w:val="28"/>
        </w:rPr>
        <w:t xml:space="preserve">In both IELTS Academic and IELTS General Training versions, Task 2 requires test takers to formulate and develop a position in relation to a given prompt in the form of a question or statement. Ideas should be supported by evidence, and examples may be drawn from the test takers’ own experience. Responses must be at least 250 words in </w:t>
      </w:r>
      <w:r w:rsidRPr="006177A3">
        <w:rPr>
          <w:rFonts w:ascii="Arial" w:eastAsiaTheme="minorHAnsi" w:hAnsi="Arial" w:cs="Arial"/>
          <w:color w:val="333333"/>
          <w:spacing w:val="8"/>
          <w:sz w:val="28"/>
          <w:szCs w:val="28"/>
        </w:rPr>
        <w:lastRenderedPageBreak/>
        <w:t>length. Scripts under the required minimum word limit will be penalized.</w:t>
      </w:r>
    </w:p>
    <w:p w14:paraId="2CE0A371" w14:textId="77777777"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Coherence and cohesion</w:t>
      </w:r>
      <w:r w:rsidRPr="006177A3">
        <w:rPr>
          <w:rStyle w:val="apple-converted-space"/>
          <w:rFonts w:ascii="Arial" w:eastAsiaTheme="minorHAnsi" w:hAnsi="Arial" w:cs="Arial"/>
          <w:color w:val="333333"/>
          <w:spacing w:val="8"/>
          <w:sz w:val="28"/>
          <w:szCs w:val="28"/>
        </w:rPr>
        <w:t> </w:t>
      </w:r>
      <w:r w:rsidRPr="006177A3">
        <w:rPr>
          <w:rFonts w:ascii="Arial" w:eastAsiaTheme="minorHAnsi" w:hAnsi="Arial" w:cs="Arial"/>
          <w:color w:val="333333"/>
          <w:spacing w:val="8"/>
          <w:sz w:val="28"/>
          <w:szCs w:val="28"/>
        </w:rPr>
        <w:br/>
        <w:t xml:space="preserve">This </w:t>
      </w:r>
      <w:proofErr w:type="gramStart"/>
      <w:r w:rsidRPr="006177A3">
        <w:rPr>
          <w:rFonts w:ascii="Arial" w:eastAsiaTheme="minorHAnsi" w:hAnsi="Arial" w:cs="Arial"/>
          <w:color w:val="333333"/>
          <w:spacing w:val="8"/>
          <w:sz w:val="28"/>
          <w:szCs w:val="28"/>
        </w:rPr>
        <w:t>assesses</w:t>
      </w:r>
      <w:proofErr w:type="gramEnd"/>
      <w:r w:rsidRPr="006177A3">
        <w:rPr>
          <w:rFonts w:ascii="Arial" w:eastAsiaTheme="minorHAnsi" w:hAnsi="Arial" w:cs="Arial"/>
          <w:color w:val="333333"/>
          <w:spacing w:val="8"/>
          <w:sz w:val="28"/>
          <w:szCs w:val="28"/>
        </w:rPr>
        <w:t xml:space="preserve"> the overall clarity and fluency of the message: how the response organizes and links information, ideas and language. Coherence refers to the linking of ideas through logical sequencing. Cohesion refers to the varied and appropriate use of cohesive devices (for example, logical connectors, pronouns and conjunctions) to assist in making the conceptual and referential relationships between and within sentences clear.</w:t>
      </w:r>
    </w:p>
    <w:p w14:paraId="40EAE6F0" w14:textId="77777777"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Lexical resource</w:t>
      </w:r>
      <w:r w:rsidRPr="006177A3">
        <w:rPr>
          <w:rStyle w:val="apple-converted-space"/>
          <w:rFonts w:ascii="Arial" w:eastAsiaTheme="minorHAnsi" w:hAnsi="Arial" w:cs="Arial"/>
          <w:b/>
          <w:bCs/>
          <w:color w:val="333333"/>
          <w:spacing w:val="8"/>
          <w:sz w:val="28"/>
          <w:szCs w:val="28"/>
        </w:rPr>
        <w:t> </w:t>
      </w:r>
      <w:r w:rsidRPr="006177A3">
        <w:rPr>
          <w:rFonts w:ascii="Arial" w:eastAsiaTheme="minorHAnsi" w:hAnsi="Arial" w:cs="Arial"/>
          <w:b/>
          <w:bCs/>
          <w:color w:val="333333"/>
          <w:spacing w:val="8"/>
          <w:sz w:val="28"/>
          <w:szCs w:val="28"/>
        </w:rPr>
        <w:br/>
      </w:r>
      <w:r w:rsidRPr="006177A3">
        <w:rPr>
          <w:rFonts w:ascii="Arial" w:eastAsiaTheme="minorHAnsi" w:hAnsi="Arial" w:cs="Arial"/>
          <w:color w:val="333333"/>
          <w:spacing w:val="8"/>
          <w:sz w:val="28"/>
          <w:szCs w:val="28"/>
        </w:rPr>
        <w:t>This criterion refers to the range of vocabulary used and its accuracy and appropriacy in terms of the specific task.</w:t>
      </w:r>
    </w:p>
    <w:p w14:paraId="301F0FF7" w14:textId="01560789" w:rsidR="008F7BEF" w:rsidRPr="006177A3" w:rsidRDefault="008F7BEF" w:rsidP="008F7BEF">
      <w:pPr>
        <w:pStyle w:val="a4"/>
        <w:rPr>
          <w:rFonts w:ascii="Arial" w:eastAsiaTheme="minorHAnsi" w:hAnsi="Arial" w:cs="Arial"/>
          <w:color w:val="333333"/>
          <w:spacing w:val="8"/>
          <w:sz w:val="28"/>
          <w:szCs w:val="28"/>
        </w:rPr>
      </w:pPr>
      <w:r w:rsidRPr="006177A3">
        <w:rPr>
          <w:rStyle w:val="ad"/>
          <w:rFonts w:ascii="Arial" w:eastAsiaTheme="minorHAnsi" w:hAnsi="Arial" w:cs="Arial"/>
          <w:color w:val="333333"/>
          <w:spacing w:val="8"/>
          <w:sz w:val="28"/>
          <w:szCs w:val="28"/>
        </w:rPr>
        <w:t>Grammatical range and accuracy</w:t>
      </w:r>
      <w:r w:rsidRPr="006177A3">
        <w:rPr>
          <w:rStyle w:val="apple-converted-space"/>
          <w:rFonts w:ascii="Arial" w:eastAsiaTheme="minorHAnsi" w:hAnsi="Arial" w:cs="Arial"/>
          <w:color w:val="333333"/>
          <w:spacing w:val="8"/>
          <w:sz w:val="28"/>
          <w:szCs w:val="28"/>
        </w:rPr>
        <w:t> </w:t>
      </w:r>
      <w:r w:rsidRPr="006177A3">
        <w:rPr>
          <w:rFonts w:ascii="Arial" w:eastAsiaTheme="minorHAnsi" w:hAnsi="Arial" w:cs="Arial"/>
          <w:color w:val="333333"/>
          <w:spacing w:val="8"/>
          <w:sz w:val="28"/>
          <w:szCs w:val="28"/>
        </w:rPr>
        <w:br/>
        <w:t xml:space="preserve">This </w:t>
      </w:r>
      <w:proofErr w:type="gramStart"/>
      <w:r w:rsidRPr="006177A3">
        <w:rPr>
          <w:rFonts w:ascii="Arial" w:eastAsiaTheme="minorHAnsi" w:hAnsi="Arial" w:cs="Arial"/>
          <w:color w:val="333333"/>
          <w:spacing w:val="8"/>
          <w:sz w:val="28"/>
          <w:szCs w:val="28"/>
        </w:rPr>
        <w:t>assesses</w:t>
      </w:r>
      <w:proofErr w:type="gramEnd"/>
      <w:r w:rsidRPr="006177A3">
        <w:rPr>
          <w:rFonts w:ascii="Arial" w:eastAsiaTheme="minorHAnsi" w:hAnsi="Arial" w:cs="Arial"/>
          <w:color w:val="333333"/>
          <w:spacing w:val="8"/>
          <w:sz w:val="28"/>
          <w:szCs w:val="28"/>
        </w:rPr>
        <w:t xml:space="preserve"> the range and accurate use of grammar, as manifested in their test takers’ writing at sentence level.</w:t>
      </w:r>
    </w:p>
    <w:p w14:paraId="4B279B57" w14:textId="77777777" w:rsidR="008F7BEF" w:rsidRPr="006177A3" w:rsidRDefault="008F7BEF" w:rsidP="008F7BEF">
      <w:pPr>
        <w:rPr>
          <w:rFonts w:ascii="Arial" w:eastAsiaTheme="minorHAnsi" w:hAnsi="Arial" w:cs="Arial"/>
          <w:sz w:val="21"/>
          <w:szCs w:val="28"/>
        </w:rPr>
      </w:pPr>
    </w:p>
    <w:p w14:paraId="39A40550" w14:textId="09C0BB26" w:rsidR="00371D65" w:rsidRPr="006177A3" w:rsidRDefault="00371D65" w:rsidP="004C5B68">
      <w:pPr>
        <w:pStyle w:val="1"/>
        <w:rPr>
          <w:rFonts w:ascii="Arial" w:eastAsiaTheme="minorHAnsi" w:hAnsi="Arial" w:cs="Arial"/>
          <w:sz w:val="32"/>
          <w:szCs w:val="32"/>
        </w:rPr>
      </w:pPr>
      <w:r w:rsidRPr="006177A3">
        <w:rPr>
          <w:rFonts w:ascii="Arial" w:eastAsiaTheme="minorHAnsi" w:hAnsi="Arial" w:cs="Arial"/>
          <w:sz w:val="32"/>
          <w:szCs w:val="32"/>
        </w:rPr>
        <w:t>ESSAY 1</w:t>
      </w:r>
    </w:p>
    <w:p w14:paraId="646C9B50" w14:textId="77777777" w:rsidR="00371D65" w:rsidRPr="006177A3" w:rsidRDefault="00371D65">
      <w:pPr>
        <w:rPr>
          <w:rFonts w:ascii="Arial" w:eastAsiaTheme="minorHAnsi" w:hAnsi="Arial" w:cs="Arial"/>
          <w:sz w:val="21"/>
          <w:szCs w:val="28"/>
        </w:rPr>
      </w:pPr>
    </w:p>
    <w:p w14:paraId="358F3051" w14:textId="77777777" w:rsidR="00371D65" w:rsidRPr="006177A3" w:rsidRDefault="00371D65" w:rsidP="004C5B68">
      <w:pPr>
        <w:pStyle w:val="3"/>
        <w:ind w:left="1020" w:hanging="420"/>
        <w:rPr>
          <w:rFonts w:ascii="Arial" w:eastAsiaTheme="minorHAnsi" w:hAnsi="Arial" w:cs="Arial"/>
          <w:sz w:val="21"/>
          <w:szCs w:val="28"/>
        </w:rPr>
      </w:pPr>
      <w:r w:rsidRPr="006177A3">
        <w:rPr>
          <w:rFonts w:ascii="Arial" w:eastAsiaTheme="minorHAnsi" w:hAnsi="Arial" w:cs="Arial"/>
          <w:sz w:val="21"/>
          <w:szCs w:val="28"/>
        </w:rPr>
        <w:t>TASK 1</w:t>
      </w:r>
    </w:p>
    <w:p w14:paraId="513D6E9D"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b/>
          <w:bCs/>
          <w:color w:val="FF0000"/>
          <w:sz w:val="21"/>
          <w:szCs w:val="21"/>
        </w:rPr>
        <w:t>You should spend about 20 minutes on this task.</w:t>
      </w:r>
    </w:p>
    <w:p w14:paraId="3CC9590C"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b/>
          <w:bCs/>
          <w:color w:val="FF0000"/>
          <w:sz w:val="21"/>
          <w:szCs w:val="21"/>
        </w:rPr>
        <w:t xml:space="preserve">The graph below presents the car sales of three brands in certain European countries in 2018. </w:t>
      </w:r>
    </w:p>
    <w:p w14:paraId="1369FD4D"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64272194"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proofErr w:type="spellStart"/>
      <w:r w:rsidRPr="006177A3">
        <w:rPr>
          <w:rFonts w:ascii="Arial" w:eastAsiaTheme="minorHAnsi" w:hAnsi="Arial" w:cs="Arial"/>
          <w:b/>
          <w:bCs/>
          <w:color w:val="FF0000"/>
          <w:sz w:val="21"/>
          <w:szCs w:val="21"/>
        </w:rPr>
        <w:t>Summarise</w:t>
      </w:r>
      <w:proofErr w:type="spellEnd"/>
      <w:r w:rsidRPr="006177A3">
        <w:rPr>
          <w:rFonts w:ascii="Arial" w:eastAsiaTheme="minorHAnsi" w:hAnsi="Arial" w:cs="Arial"/>
          <w:b/>
          <w:bCs/>
          <w:color w:val="FF0000"/>
          <w:sz w:val="21"/>
          <w:szCs w:val="21"/>
        </w:rPr>
        <w:t xml:space="preserve"> the information by selecting and report in the main features, and make comparisons where relevant.</w:t>
      </w:r>
    </w:p>
    <w:p w14:paraId="4C4003DB" w14:textId="77777777" w:rsidR="00371D65" w:rsidRPr="006177A3" w:rsidRDefault="00371D65">
      <w:pPr>
        <w:rPr>
          <w:rFonts w:ascii="Arial" w:eastAsiaTheme="minorHAnsi" w:hAnsi="Arial" w:cs="Arial"/>
          <w:sz w:val="21"/>
          <w:szCs w:val="28"/>
        </w:rPr>
      </w:pPr>
    </w:p>
    <w:p w14:paraId="4EE0C146" w14:textId="77777777" w:rsidR="00371D65" w:rsidRPr="006177A3" w:rsidRDefault="00371D65" w:rsidP="00371D65">
      <w:pPr>
        <w:widowControl/>
        <w:wordWrap/>
        <w:autoSpaceDE/>
        <w:autoSpaceDN/>
        <w:jc w:val="left"/>
        <w:rPr>
          <w:rFonts w:ascii="Arial" w:eastAsiaTheme="minorHAnsi" w:hAnsi="Arial" w:cs="Arial"/>
          <w:kern w:val="0"/>
          <w:sz w:val="28"/>
          <w:szCs w:val="28"/>
        </w:rPr>
      </w:pPr>
      <w:r w:rsidRPr="006177A3">
        <w:rPr>
          <w:rFonts w:ascii="Arial" w:eastAsiaTheme="minorHAnsi" w:hAnsi="Arial" w:cs="Arial"/>
          <w:kern w:val="0"/>
          <w:sz w:val="28"/>
          <w:szCs w:val="28"/>
        </w:rPr>
        <w:lastRenderedPageBreak/>
        <w:fldChar w:fldCharType="begin"/>
      </w:r>
      <w:r w:rsidRPr="006177A3">
        <w:rPr>
          <w:rFonts w:ascii="Arial" w:eastAsiaTheme="minorHAnsi" w:hAnsi="Arial" w:cs="Arial"/>
          <w:kern w:val="0"/>
          <w:sz w:val="28"/>
          <w:szCs w:val="28"/>
        </w:rPr>
        <w:instrText xml:space="preserve"> INCLUDEPICTURE "/var/folders/d9/m4vldv8s38q7kl2j30xlpmph0000gn/T/com.microsoft.Word/WebArchiveCopyPasteTempFiles/3CvB0EAaQ53LO6TFg27D1zUCBA0Xkp1lShmt6btJCPsNzwoFQD74Lo8ejX5ClwWqVtceJVBJ-5TeOnUFZblFg7AQxiTa6FHFUVWkvz_AJscwHcjXACdONrJkYp_Erp7q_XaYG6S6" \* MERGEFORMATINET </w:instrText>
      </w:r>
      <w:r w:rsidRPr="006177A3">
        <w:rPr>
          <w:rFonts w:ascii="Arial" w:eastAsiaTheme="minorHAnsi" w:hAnsi="Arial" w:cs="Arial"/>
          <w:kern w:val="0"/>
          <w:sz w:val="28"/>
          <w:szCs w:val="28"/>
        </w:rPr>
        <w:fldChar w:fldCharType="separate"/>
      </w:r>
      <w:r w:rsidRPr="006177A3">
        <w:rPr>
          <w:rFonts w:ascii="Arial" w:eastAsiaTheme="minorHAnsi" w:hAnsi="Arial" w:cs="Arial"/>
          <w:noProof/>
          <w:kern w:val="0"/>
          <w:sz w:val="28"/>
          <w:szCs w:val="28"/>
        </w:rPr>
        <w:drawing>
          <wp:inline distT="0" distB="0" distL="0" distR="0" wp14:anchorId="7F584B76" wp14:editId="7953F20A">
            <wp:extent cx="5943600" cy="3418840"/>
            <wp:effectExtent l="0" t="0" r="0" b="0"/>
            <wp:docPr id="1" name="그림 1" descr="/var/folders/d9/m4vldv8s38q7kl2j30xlpmph0000gn/T/com.microsoft.Word/WebArchiveCopyPasteTempFiles/3CvB0EAaQ53LO6TFg27D1zUCBA0Xkp1lShmt6btJCPsNzwoFQD74Lo8ejX5ClwWqVtceJVBJ-5TeOnUFZblFg7AQxiTa6FHFUVWkvz_AJscwHcjXACdONrJkYp_Erp7q_XaYG6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9/m4vldv8s38q7kl2j30xlpmph0000gn/T/com.microsoft.Word/WebArchiveCopyPasteTempFiles/3CvB0EAaQ53LO6TFg27D1zUCBA0Xkp1lShmt6btJCPsNzwoFQD74Lo8ejX5ClwWqVtceJVBJ-5TeOnUFZblFg7AQxiTa6FHFUVWkvz_AJscwHcjXACdONrJkYp_Erp7q_XaYG6S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8840"/>
                    </a:xfrm>
                    <a:prstGeom prst="rect">
                      <a:avLst/>
                    </a:prstGeom>
                    <a:noFill/>
                    <a:ln>
                      <a:noFill/>
                    </a:ln>
                  </pic:spPr>
                </pic:pic>
              </a:graphicData>
            </a:graphic>
          </wp:inline>
        </w:drawing>
      </w:r>
      <w:r w:rsidRPr="006177A3">
        <w:rPr>
          <w:rFonts w:ascii="Arial" w:eastAsiaTheme="minorHAnsi" w:hAnsi="Arial" w:cs="Arial"/>
          <w:kern w:val="0"/>
          <w:sz w:val="28"/>
          <w:szCs w:val="28"/>
        </w:rPr>
        <w:fldChar w:fldCharType="end"/>
      </w:r>
    </w:p>
    <w:p w14:paraId="1F6376AB" w14:textId="77777777" w:rsidR="00371D65" w:rsidRPr="006177A3" w:rsidRDefault="00371D65">
      <w:pPr>
        <w:rPr>
          <w:rFonts w:ascii="Arial" w:eastAsiaTheme="minorHAnsi" w:hAnsi="Arial" w:cs="Arial"/>
          <w:sz w:val="21"/>
          <w:szCs w:val="28"/>
        </w:rPr>
      </w:pPr>
    </w:p>
    <w:p w14:paraId="45CC489A"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The given chart compares the number of cars sold from three major brands in nine European countries in the year 2018. </w:t>
      </w:r>
    </w:p>
    <w:p w14:paraId="490A048D"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205D6F70"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commentRangeStart w:id="0"/>
      <w:r w:rsidRPr="006177A3">
        <w:rPr>
          <w:rFonts w:ascii="Arial" w:eastAsiaTheme="minorHAnsi" w:hAnsi="Arial" w:cs="Arial"/>
          <w:color w:val="000000"/>
          <w:sz w:val="21"/>
          <w:szCs w:val="21"/>
        </w:rPr>
        <w:t xml:space="preserve">Roughly speaking, the cars of three brands were sold the most in Hungary and the least in Belgium. While BMW was </w:t>
      </w:r>
      <w:del w:id="1" w:author="Microsoft Office User" w:date="2019-04-08T19:56:00Z">
        <w:r w:rsidRPr="006177A3" w:rsidDel="004C5B68">
          <w:rPr>
            <w:rFonts w:ascii="Arial" w:eastAsiaTheme="minorHAnsi" w:hAnsi="Arial" w:cs="Arial"/>
            <w:color w:val="000000"/>
            <w:sz w:val="21"/>
            <w:szCs w:val="21"/>
          </w:rPr>
          <w:delText xml:space="preserve">the </w:delText>
        </w:r>
      </w:del>
      <w:r w:rsidRPr="006177A3">
        <w:rPr>
          <w:rFonts w:ascii="Arial" w:eastAsiaTheme="minorHAnsi" w:hAnsi="Arial" w:cs="Arial"/>
          <w:color w:val="000000"/>
          <w:sz w:val="21"/>
          <w:szCs w:val="21"/>
        </w:rPr>
        <w:t>most popular brand among four countries, France, Ireland, Poland and Italy, Ford recorded the highest sales in UK and Holland. In the most of the nine countries, Audi sold the least number of cars except Germany and Poland.</w:t>
      </w:r>
      <w:commentRangeEnd w:id="0"/>
      <w:r w:rsidR="004C5B68" w:rsidRPr="006177A3">
        <w:rPr>
          <w:rStyle w:val="a6"/>
          <w:rFonts w:ascii="Arial" w:eastAsiaTheme="minorHAnsi" w:hAnsi="Arial" w:cs="Arial"/>
          <w:kern w:val="2"/>
          <w:sz w:val="20"/>
          <w:szCs w:val="20"/>
        </w:rPr>
        <w:commentReference w:id="0"/>
      </w:r>
    </w:p>
    <w:p w14:paraId="3B88E9D7"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0E7FA1E5"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Ford succeeded in selling cars in Holland and Hungary the most, with the approximate number of </w:t>
      </w:r>
      <w:commentRangeStart w:id="2"/>
      <w:r w:rsidRPr="006177A3">
        <w:rPr>
          <w:rFonts w:ascii="Arial" w:eastAsiaTheme="minorHAnsi" w:hAnsi="Arial" w:cs="Arial"/>
          <w:color w:val="000000"/>
          <w:sz w:val="21"/>
          <w:szCs w:val="21"/>
        </w:rPr>
        <w:t>140s</w:t>
      </w:r>
      <w:commentRangeEnd w:id="2"/>
      <w:r w:rsidR="004C5B68" w:rsidRPr="006177A3">
        <w:rPr>
          <w:rStyle w:val="a6"/>
          <w:rFonts w:ascii="Arial" w:eastAsiaTheme="minorHAnsi" w:hAnsi="Arial" w:cs="Arial"/>
          <w:kern w:val="2"/>
          <w:sz w:val="20"/>
          <w:szCs w:val="20"/>
        </w:rPr>
        <w:commentReference w:id="2"/>
      </w:r>
      <w:r w:rsidRPr="006177A3">
        <w:rPr>
          <w:rFonts w:ascii="Arial" w:eastAsiaTheme="minorHAnsi" w:hAnsi="Arial" w:cs="Arial"/>
          <w:color w:val="000000"/>
          <w:sz w:val="21"/>
          <w:szCs w:val="21"/>
        </w:rPr>
        <w:t xml:space="preserve"> cars, and relatively failed in Germany with less than 30s cars. Audi had the best sales result in Germany and Hungary which reached more than 100s cars. BMW </w:t>
      </w:r>
      <w:ins w:id="3" w:author="Microsoft Office User" w:date="2019-04-08T19:57:00Z">
        <w:r w:rsidR="004C5B68" w:rsidRPr="006177A3">
          <w:rPr>
            <w:rFonts w:ascii="Arial" w:eastAsiaTheme="minorHAnsi" w:hAnsi="Arial" w:cs="Arial"/>
            <w:color w:val="000000"/>
            <w:sz w:val="21"/>
            <w:szCs w:val="21"/>
          </w:rPr>
          <w:t>recorded</w:t>
        </w:r>
      </w:ins>
      <w:del w:id="4" w:author="Microsoft Office User" w:date="2019-04-08T19:57:00Z">
        <w:r w:rsidRPr="006177A3" w:rsidDel="004C5B68">
          <w:rPr>
            <w:rFonts w:ascii="Arial" w:eastAsiaTheme="minorHAnsi" w:hAnsi="Arial" w:cs="Arial"/>
            <w:color w:val="000000"/>
            <w:sz w:val="21"/>
            <w:szCs w:val="21"/>
          </w:rPr>
          <w:delText>resulted</w:delText>
        </w:r>
      </w:del>
      <w:r w:rsidRPr="006177A3">
        <w:rPr>
          <w:rFonts w:ascii="Arial" w:eastAsiaTheme="minorHAnsi" w:hAnsi="Arial" w:cs="Arial"/>
          <w:color w:val="000000"/>
          <w:sz w:val="21"/>
          <w:szCs w:val="21"/>
        </w:rPr>
        <w:t xml:space="preserve"> the highest sales in France, Germany and Hungary </w:t>
      </w:r>
      <w:ins w:id="5" w:author="Microsoft Office User" w:date="2019-04-08T19:57:00Z">
        <w:r w:rsidR="004C5B68" w:rsidRPr="006177A3">
          <w:rPr>
            <w:rFonts w:ascii="Arial" w:eastAsiaTheme="minorHAnsi" w:hAnsi="Arial" w:cs="Arial"/>
            <w:color w:val="000000"/>
            <w:sz w:val="21"/>
            <w:szCs w:val="21"/>
          </w:rPr>
          <w:t xml:space="preserve">with </w:t>
        </w:r>
      </w:ins>
      <w:r w:rsidRPr="006177A3">
        <w:rPr>
          <w:rFonts w:ascii="Arial" w:eastAsiaTheme="minorHAnsi" w:hAnsi="Arial" w:cs="Arial"/>
          <w:color w:val="000000"/>
          <w:sz w:val="21"/>
          <w:szCs w:val="21"/>
        </w:rPr>
        <w:t xml:space="preserve">more than 100s cars while </w:t>
      </w:r>
      <w:ins w:id="6" w:author="Microsoft Office User" w:date="2019-04-08T19:57:00Z">
        <w:r w:rsidR="004C5B68" w:rsidRPr="006177A3">
          <w:rPr>
            <w:rFonts w:ascii="Arial" w:eastAsiaTheme="minorHAnsi" w:hAnsi="Arial" w:cs="Arial"/>
            <w:color w:val="000000"/>
            <w:sz w:val="21"/>
            <w:szCs w:val="21"/>
          </w:rPr>
          <w:t xml:space="preserve">it </w:t>
        </w:r>
      </w:ins>
      <w:proofErr w:type="gramStart"/>
      <w:r w:rsidRPr="006177A3">
        <w:rPr>
          <w:rFonts w:ascii="Arial" w:eastAsiaTheme="minorHAnsi" w:hAnsi="Arial" w:cs="Arial"/>
          <w:color w:val="000000"/>
          <w:sz w:val="21"/>
          <w:szCs w:val="21"/>
        </w:rPr>
        <w:t>r</w:t>
      </w:r>
      <w:ins w:id="7" w:author="Microsoft Office User" w:date="2019-04-08T19:57:00Z">
        <w:r w:rsidR="004C5B68" w:rsidRPr="006177A3">
          <w:rPr>
            <w:rFonts w:ascii="Arial" w:eastAsiaTheme="minorHAnsi" w:hAnsi="Arial" w:cs="Arial"/>
            <w:color w:val="000000"/>
            <w:sz w:val="21"/>
            <w:szCs w:val="21"/>
          </w:rPr>
          <w:t>ecord</w:t>
        </w:r>
      </w:ins>
      <w:proofErr w:type="gramEnd"/>
      <w:del w:id="8" w:author="Microsoft Office User" w:date="2019-04-08T19:57:00Z">
        <w:r w:rsidRPr="006177A3" w:rsidDel="004C5B68">
          <w:rPr>
            <w:rFonts w:ascii="Arial" w:eastAsiaTheme="minorHAnsi" w:hAnsi="Arial" w:cs="Arial"/>
            <w:color w:val="000000"/>
            <w:sz w:val="21"/>
            <w:szCs w:val="21"/>
          </w:rPr>
          <w:delText>esult</w:delText>
        </w:r>
      </w:del>
      <w:r w:rsidRPr="006177A3">
        <w:rPr>
          <w:rFonts w:ascii="Arial" w:eastAsiaTheme="minorHAnsi" w:hAnsi="Arial" w:cs="Arial"/>
          <w:color w:val="000000"/>
          <w:sz w:val="21"/>
          <w:szCs w:val="21"/>
        </w:rPr>
        <w:t>ed the lowest sales in Belgium less than 20s cars.</w:t>
      </w:r>
    </w:p>
    <w:p w14:paraId="517277ED" w14:textId="34B320DE" w:rsidR="00371D65" w:rsidRPr="006177A3" w:rsidRDefault="00371D65">
      <w:pPr>
        <w:rPr>
          <w:rFonts w:ascii="Arial" w:eastAsiaTheme="minorHAnsi" w:hAnsi="Arial" w:cs="Arial"/>
          <w:sz w:val="21"/>
          <w:szCs w:val="28"/>
        </w:rPr>
      </w:pPr>
    </w:p>
    <w:p w14:paraId="5700A77C" w14:textId="4F261AC9" w:rsidR="009F3998" w:rsidRPr="006177A3" w:rsidRDefault="009F3998">
      <w:pPr>
        <w:rPr>
          <w:rFonts w:ascii="Arial" w:eastAsiaTheme="minorHAnsi" w:hAnsi="Arial" w:cs="Arial"/>
          <w:sz w:val="21"/>
          <w:szCs w:val="28"/>
        </w:rPr>
      </w:pPr>
    </w:p>
    <w:p w14:paraId="03DE6997" w14:textId="06856DCC" w:rsidR="009F3998" w:rsidRPr="006177A3" w:rsidRDefault="009F3998">
      <w:pPr>
        <w:rPr>
          <w:rFonts w:ascii="Arial" w:eastAsiaTheme="minorHAnsi" w:hAnsi="Arial" w:cs="Arial"/>
          <w:sz w:val="21"/>
          <w:szCs w:val="28"/>
        </w:rPr>
      </w:pPr>
    </w:p>
    <w:p w14:paraId="47D1D777" w14:textId="77777777" w:rsidR="009F3998" w:rsidRPr="006177A3" w:rsidRDefault="009F3998">
      <w:pPr>
        <w:rPr>
          <w:rFonts w:ascii="Arial" w:eastAsiaTheme="minorHAnsi" w:hAnsi="Arial" w:cs="Arial"/>
          <w:sz w:val="21"/>
          <w:szCs w:val="28"/>
        </w:rPr>
      </w:pPr>
    </w:p>
    <w:p w14:paraId="2F6F9F9B" w14:textId="77777777" w:rsidR="004C5B68" w:rsidRPr="006177A3" w:rsidRDefault="004C5B68">
      <w:pPr>
        <w:rPr>
          <w:rFonts w:ascii="Arial" w:eastAsiaTheme="minorHAnsi" w:hAnsi="Arial" w:cs="Arial"/>
          <w:b/>
          <w:color w:val="0070C0"/>
          <w:sz w:val="21"/>
          <w:szCs w:val="28"/>
        </w:rPr>
      </w:pPr>
      <w:r w:rsidRPr="006177A3">
        <w:rPr>
          <w:rFonts w:ascii="Arial" w:eastAsiaTheme="minorHAnsi" w:hAnsi="Arial" w:cs="Arial"/>
          <w:b/>
          <w:color w:val="0070C0"/>
          <w:sz w:val="21"/>
          <w:szCs w:val="28"/>
        </w:rPr>
        <w:t>FEEDBACK</w:t>
      </w:r>
    </w:p>
    <w:p w14:paraId="684AD559" w14:textId="77777777" w:rsidR="004C5B68" w:rsidRPr="006177A3" w:rsidRDefault="004C5B68" w:rsidP="004C5B68">
      <w:pPr>
        <w:pStyle w:val="a9"/>
        <w:numPr>
          <w:ilvl w:val="0"/>
          <w:numId w:val="1"/>
        </w:numPr>
        <w:ind w:leftChars="0"/>
        <w:rPr>
          <w:rFonts w:ascii="Arial" w:eastAsiaTheme="minorHAnsi" w:hAnsi="Arial" w:cs="Arial"/>
          <w:color w:val="0070C0"/>
          <w:sz w:val="21"/>
          <w:szCs w:val="28"/>
        </w:rPr>
      </w:pPr>
      <w:r w:rsidRPr="006177A3">
        <w:rPr>
          <w:rFonts w:ascii="Arial" w:eastAsiaTheme="minorHAnsi" w:hAnsi="Arial" w:cs="Arial"/>
          <w:color w:val="0070C0"/>
          <w:sz w:val="21"/>
          <w:szCs w:val="28"/>
        </w:rPr>
        <w:t xml:space="preserve">Very short. It’s exact 150words. </w:t>
      </w:r>
    </w:p>
    <w:p w14:paraId="19E7A195" w14:textId="77777777" w:rsidR="004C5B68" w:rsidRPr="006177A3" w:rsidRDefault="004C5B68" w:rsidP="004C5B68">
      <w:pPr>
        <w:pStyle w:val="a9"/>
        <w:numPr>
          <w:ilvl w:val="0"/>
          <w:numId w:val="1"/>
        </w:numPr>
        <w:ind w:leftChars="0"/>
        <w:rPr>
          <w:rFonts w:ascii="Arial" w:eastAsiaTheme="minorHAnsi" w:hAnsi="Arial" w:cs="Arial"/>
          <w:color w:val="0070C0"/>
          <w:sz w:val="21"/>
          <w:szCs w:val="28"/>
        </w:rPr>
      </w:pPr>
      <w:r w:rsidRPr="006177A3">
        <w:rPr>
          <w:rFonts w:ascii="Arial" w:eastAsiaTheme="minorHAnsi" w:hAnsi="Arial" w:cs="Arial"/>
          <w:color w:val="0070C0"/>
          <w:sz w:val="21"/>
          <w:szCs w:val="28"/>
        </w:rPr>
        <w:t>Ideal structure:</w:t>
      </w:r>
    </w:p>
    <w:p w14:paraId="662E9A55" w14:textId="77777777" w:rsidR="004C5B68" w:rsidRPr="006177A3" w:rsidRDefault="004C5B68" w:rsidP="004C5B68">
      <w:pPr>
        <w:pStyle w:val="a9"/>
        <w:numPr>
          <w:ilvl w:val="0"/>
          <w:numId w:val="2"/>
        </w:numPr>
        <w:ind w:leftChars="0"/>
        <w:rPr>
          <w:rFonts w:ascii="Arial" w:eastAsiaTheme="minorHAnsi" w:hAnsi="Arial" w:cs="Arial"/>
          <w:color w:val="0070C0"/>
          <w:sz w:val="21"/>
          <w:szCs w:val="28"/>
        </w:rPr>
      </w:pPr>
      <w:r w:rsidRPr="006177A3">
        <w:rPr>
          <w:rFonts w:ascii="Arial" w:eastAsiaTheme="minorHAnsi" w:hAnsi="Arial" w:cs="Arial"/>
          <w:color w:val="0070C0"/>
          <w:sz w:val="21"/>
          <w:szCs w:val="28"/>
        </w:rPr>
        <w:t>Introduction</w:t>
      </w:r>
    </w:p>
    <w:p w14:paraId="24E39A7A" w14:textId="77777777" w:rsidR="004C5B68" w:rsidRPr="006177A3" w:rsidRDefault="004C5B68" w:rsidP="004C5B68">
      <w:pPr>
        <w:pStyle w:val="a9"/>
        <w:numPr>
          <w:ilvl w:val="0"/>
          <w:numId w:val="2"/>
        </w:numPr>
        <w:ind w:leftChars="0"/>
        <w:rPr>
          <w:rFonts w:ascii="Arial" w:eastAsiaTheme="minorHAnsi" w:hAnsi="Arial" w:cs="Arial"/>
          <w:color w:val="0070C0"/>
          <w:sz w:val="21"/>
          <w:szCs w:val="28"/>
        </w:rPr>
      </w:pPr>
      <w:r w:rsidRPr="006177A3">
        <w:rPr>
          <w:rFonts w:ascii="Arial" w:eastAsiaTheme="minorHAnsi" w:hAnsi="Arial" w:cs="Arial"/>
          <w:color w:val="0070C0"/>
          <w:sz w:val="21"/>
          <w:szCs w:val="28"/>
        </w:rPr>
        <w:t>Overview: she would say that in Hungary cars were sold the most and in overall countries, BMW sold the most. -&gt; Normally starts from ‘Overall’, ‘Clearly’.</w:t>
      </w:r>
    </w:p>
    <w:p w14:paraId="4AAA0DDD" w14:textId="77777777" w:rsidR="004C5B68" w:rsidRPr="006177A3" w:rsidRDefault="004C5B68" w:rsidP="004C5B68">
      <w:pPr>
        <w:pStyle w:val="a9"/>
        <w:numPr>
          <w:ilvl w:val="0"/>
          <w:numId w:val="2"/>
        </w:numPr>
        <w:ind w:leftChars="0"/>
        <w:rPr>
          <w:rFonts w:ascii="Arial" w:eastAsiaTheme="minorHAnsi" w:hAnsi="Arial" w:cs="Arial"/>
          <w:color w:val="0070C0"/>
          <w:sz w:val="21"/>
          <w:szCs w:val="28"/>
        </w:rPr>
      </w:pPr>
      <w:r w:rsidRPr="006177A3">
        <w:rPr>
          <w:rFonts w:ascii="Arial" w:eastAsiaTheme="minorHAnsi" w:hAnsi="Arial" w:cs="Arial"/>
          <w:color w:val="0070C0"/>
          <w:sz w:val="21"/>
          <w:szCs w:val="28"/>
        </w:rPr>
        <w:t>Paragraph 3: She would start with countries. “Grouping” is very important in IELTS. She would group top 2 (Hungary, France which are more than 300,000), bottom 2 (Belgium, Italy, which are less than 200,000) and in the middle which are between 200,000 to 300,000, mentioning with numbers. In this way, you can talk all about countries.</w:t>
      </w:r>
    </w:p>
    <w:p w14:paraId="78E2C56D" w14:textId="77777777" w:rsidR="004C5B68" w:rsidRPr="006177A3" w:rsidRDefault="004C5B68" w:rsidP="004C5B68">
      <w:pPr>
        <w:pStyle w:val="a9"/>
        <w:numPr>
          <w:ilvl w:val="0"/>
          <w:numId w:val="2"/>
        </w:numPr>
        <w:ind w:leftChars="0"/>
        <w:rPr>
          <w:rFonts w:ascii="Arial" w:eastAsiaTheme="minorHAnsi" w:hAnsi="Arial" w:cs="Arial"/>
          <w:color w:val="0070C0"/>
          <w:sz w:val="21"/>
          <w:szCs w:val="28"/>
        </w:rPr>
      </w:pPr>
      <w:r w:rsidRPr="006177A3">
        <w:rPr>
          <w:rFonts w:ascii="Arial" w:eastAsiaTheme="minorHAnsi" w:hAnsi="Arial" w:cs="Arial"/>
          <w:color w:val="0070C0"/>
          <w:sz w:val="21"/>
          <w:szCs w:val="28"/>
        </w:rPr>
        <w:t xml:space="preserve">Paragraph 4: Grouping with car companies. You can talk about then highest &amp; lowest </w:t>
      </w:r>
      <w:r w:rsidRPr="006177A3">
        <w:rPr>
          <w:rFonts w:ascii="Arial" w:eastAsiaTheme="minorHAnsi" w:hAnsi="Arial" w:cs="Arial"/>
          <w:color w:val="0070C0"/>
          <w:sz w:val="21"/>
          <w:szCs w:val="28"/>
        </w:rPr>
        <w:lastRenderedPageBreak/>
        <w:t xml:space="preserve">countries by companies, but you need to mention at least one time of all countries and companies. Use all </w:t>
      </w:r>
      <w:proofErr w:type="spellStart"/>
      <w:r w:rsidRPr="006177A3">
        <w:rPr>
          <w:rFonts w:ascii="Arial" w:eastAsiaTheme="minorHAnsi" w:hAnsi="Arial" w:cs="Arial"/>
          <w:color w:val="0070C0"/>
          <w:sz w:val="21"/>
          <w:szCs w:val="28"/>
        </w:rPr>
        <w:t>infos</w:t>
      </w:r>
      <w:proofErr w:type="spellEnd"/>
      <w:r w:rsidRPr="006177A3">
        <w:rPr>
          <w:rFonts w:ascii="Arial" w:eastAsiaTheme="minorHAnsi" w:hAnsi="Arial" w:cs="Arial"/>
          <w:color w:val="0070C0"/>
          <w:sz w:val="21"/>
          <w:szCs w:val="28"/>
        </w:rPr>
        <w:t xml:space="preserve"> around the graph.</w:t>
      </w:r>
    </w:p>
    <w:p w14:paraId="2EBCE740" w14:textId="77777777" w:rsidR="004C5B68" w:rsidRPr="006177A3" w:rsidRDefault="004C5B68" w:rsidP="004C5B68">
      <w:pPr>
        <w:pStyle w:val="a9"/>
        <w:numPr>
          <w:ilvl w:val="0"/>
          <w:numId w:val="1"/>
        </w:numPr>
        <w:ind w:leftChars="0"/>
        <w:rPr>
          <w:rFonts w:ascii="Arial" w:eastAsiaTheme="minorHAnsi" w:hAnsi="Arial" w:cs="Arial"/>
          <w:color w:val="0070C0"/>
          <w:sz w:val="21"/>
          <w:szCs w:val="28"/>
        </w:rPr>
      </w:pPr>
      <w:r w:rsidRPr="006177A3">
        <w:rPr>
          <w:rFonts w:ascii="Arial" w:eastAsiaTheme="minorHAnsi" w:hAnsi="Arial" w:cs="Arial"/>
          <w:color w:val="0070C0"/>
          <w:sz w:val="21"/>
          <w:szCs w:val="28"/>
        </w:rPr>
        <w:t>She couldn’t visualize with this writing. You need to imagine that you’re giving this info to someone who doesn’t have this in front of them.</w:t>
      </w:r>
    </w:p>
    <w:p w14:paraId="20005772" w14:textId="77777777" w:rsidR="004C5B68" w:rsidRPr="006177A3" w:rsidRDefault="004C5B68">
      <w:pPr>
        <w:rPr>
          <w:rFonts w:ascii="Arial" w:eastAsiaTheme="minorHAnsi" w:hAnsi="Arial" w:cs="Arial"/>
          <w:sz w:val="21"/>
          <w:szCs w:val="28"/>
        </w:rPr>
      </w:pPr>
    </w:p>
    <w:p w14:paraId="4827780C" w14:textId="77777777" w:rsidR="004C5B68" w:rsidRPr="006177A3" w:rsidRDefault="004C5B68">
      <w:pPr>
        <w:rPr>
          <w:rFonts w:ascii="Arial" w:eastAsiaTheme="minorHAnsi" w:hAnsi="Arial" w:cs="Arial"/>
          <w:b/>
          <w:sz w:val="21"/>
          <w:szCs w:val="28"/>
        </w:rPr>
      </w:pPr>
      <w:r w:rsidRPr="006177A3">
        <w:rPr>
          <w:rFonts w:ascii="Arial" w:eastAsiaTheme="minorHAnsi" w:hAnsi="Arial" w:cs="Arial"/>
          <w:b/>
          <w:sz w:val="21"/>
          <w:szCs w:val="28"/>
        </w:rPr>
        <w:t>AFTER CORRECTION</w:t>
      </w:r>
    </w:p>
    <w:p w14:paraId="2D3530B6" w14:textId="77777777" w:rsidR="004C5B68" w:rsidRPr="006177A3" w:rsidRDefault="004C5B68">
      <w:pPr>
        <w:rPr>
          <w:rFonts w:ascii="Arial" w:eastAsiaTheme="minorHAnsi" w:hAnsi="Arial" w:cs="Arial"/>
          <w:sz w:val="21"/>
          <w:szCs w:val="28"/>
        </w:rPr>
      </w:pPr>
    </w:p>
    <w:p w14:paraId="6C9A937A" w14:textId="77777777" w:rsidR="005B76BD" w:rsidRPr="006177A3" w:rsidRDefault="005B76BD" w:rsidP="005B76BD">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The given chart compares the number of cars sold from three major brands in nine European countries in the year 2018. </w:t>
      </w:r>
    </w:p>
    <w:p w14:paraId="0118959A" w14:textId="71C6C578" w:rsidR="004C5B68" w:rsidRPr="006177A3" w:rsidRDefault="004C5B68">
      <w:pPr>
        <w:rPr>
          <w:rFonts w:ascii="Arial" w:eastAsiaTheme="minorHAnsi" w:hAnsi="Arial" w:cs="Arial"/>
          <w:sz w:val="21"/>
          <w:szCs w:val="28"/>
        </w:rPr>
      </w:pPr>
    </w:p>
    <w:p w14:paraId="71927EB5" w14:textId="0250B21A" w:rsidR="004C5144" w:rsidRPr="006177A3" w:rsidRDefault="004C5144">
      <w:pPr>
        <w:rPr>
          <w:rFonts w:ascii="Arial" w:eastAsiaTheme="minorHAnsi" w:hAnsi="Arial" w:cs="Arial"/>
          <w:color w:val="000000"/>
          <w:sz w:val="21"/>
          <w:szCs w:val="21"/>
        </w:rPr>
      </w:pPr>
      <w:r w:rsidRPr="006177A3">
        <w:rPr>
          <w:rFonts w:ascii="Arial" w:eastAsiaTheme="minorHAnsi" w:hAnsi="Arial" w:cs="Arial"/>
          <w:sz w:val="21"/>
          <w:szCs w:val="28"/>
        </w:rPr>
        <w:t xml:space="preserve">Overall, </w:t>
      </w:r>
      <w:r w:rsidRPr="006177A3">
        <w:rPr>
          <w:rFonts w:ascii="Arial" w:eastAsiaTheme="minorHAnsi" w:hAnsi="Arial" w:cs="Arial"/>
          <w:color w:val="000000"/>
          <w:sz w:val="21"/>
          <w:szCs w:val="21"/>
        </w:rPr>
        <w:t xml:space="preserve">the cars of three brands were sold the most in Hungary and the least in Belgium. All three brands of car sold the similar number of cars in Hungary without a significant gap, whereas Ford occupied a majority of sales than the others in Belgium. </w:t>
      </w:r>
    </w:p>
    <w:p w14:paraId="6CCD4FBB" w14:textId="1B78B34C" w:rsidR="004C5144" w:rsidRPr="006177A3" w:rsidRDefault="004C5144">
      <w:pPr>
        <w:rPr>
          <w:rFonts w:ascii="Arial" w:eastAsiaTheme="minorHAnsi" w:hAnsi="Arial" w:cs="Arial"/>
          <w:color w:val="000000"/>
          <w:sz w:val="21"/>
          <w:szCs w:val="21"/>
        </w:rPr>
      </w:pPr>
    </w:p>
    <w:p w14:paraId="0083267B" w14:textId="57D5B941" w:rsidR="004C5144" w:rsidRPr="006177A3" w:rsidRDefault="004C5144">
      <w:pPr>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In all nine countries, the companies surpassed more than 300,000 sales record in only Hungary and France, and </w:t>
      </w:r>
      <w:r w:rsidR="00C7561E" w:rsidRPr="006177A3">
        <w:rPr>
          <w:rFonts w:ascii="Arial" w:eastAsiaTheme="minorHAnsi" w:hAnsi="Arial" w:cs="Arial"/>
          <w:color w:val="000000"/>
          <w:sz w:val="21"/>
          <w:szCs w:val="21"/>
        </w:rPr>
        <w:t>they could not reach 200,000 sales in Belgium and Italy. The rest of the countries, UK, Germany, Ireland, Holland and Poland, the sales recorded between 200,000 and 300,000.</w:t>
      </w:r>
    </w:p>
    <w:p w14:paraId="3D30D0A6" w14:textId="14C14893" w:rsidR="00C7561E" w:rsidRPr="006177A3" w:rsidRDefault="00C7561E">
      <w:pPr>
        <w:rPr>
          <w:rFonts w:ascii="Arial" w:eastAsiaTheme="minorHAnsi" w:hAnsi="Arial" w:cs="Arial"/>
          <w:color w:val="000000"/>
          <w:sz w:val="21"/>
          <w:szCs w:val="21"/>
        </w:rPr>
      </w:pPr>
    </w:p>
    <w:p w14:paraId="5609E1D4" w14:textId="1CE2E482" w:rsidR="00C7561E" w:rsidRPr="006177A3" w:rsidRDefault="00822776">
      <w:pPr>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Ford yielded best result in Hungary and Holland while worst record in Italy and Germany. Audi sold most in Hungary and Germany whereas least in Belgium where they barely recorded. </w:t>
      </w:r>
      <w:proofErr w:type="gramStart"/>
      <w:r w:rsidRPr="006177A3">
        <w:rPr>
          <w:rFonts w:ascii="Arial" w:eastAsiaTheme="minorHAnsi" w:hAnsi="Arial" w:cs="Arial"/>
          <w:color w:val="000000"/>
          <w:sz w:val="21"/>
          <w:szCs w:val="21"/>
        </w:rPr>
        <w:t>Finally</w:t>
      </w:r>
      <w:proofErr w:type="gramEnd"/>
      <w:r w:rsidRPr="006177A3">
        <w:rPr>
          <w:rFonts w:ascii="Arial" w:eastAsiaTheme="minorHAnsi" w:hAnsi="Arial" w:cs="Arial"/>
          <w:color w:val="000000"/>
          <w:sz w:val="21"/>
          <w:szCs w:val="21"/>
        </w:rPr>
        <w:t xml:space="preserve"> BMW recorded great result in France, Germany and Hungary with more than 100,000 cars, but could not record significant result in Belgium.</w:t>
      </w:r>
    </w:p>
    <w:p w14:paraId="52E90AE2" w14:textId="3220F3A6" w:rsidR="009F3998" w:rsidRPr="006177A3" w:rsidRDefault="009F3998" w:rsidP="00F221C5">
      <w:pPr>
        <w:pStyle w:val="1"/>
        <w:rPr>
          <w:rFonts w:ascii="Arial" w:eastAsiaTheme="minorHAnsi" w:hAnsi="Arial" w:cs="Arial"/>
          <w:sz w:val="32"/>
          <w:szCs w:val="32"/>
        </w:rPr>
      </w:pPr>
    </w:p>
    <w:p w14:paraId="352FE74B" w14:textId="09C906BC" w:rsidR="00F221C5" w:rsidRPr="006177A3" w:rsidRDefault="00F221C5" w:rsidP="00F221C5">
      <w:pPr>
        <w:rPr>
          <w:rFonts w:ascii="Arial" w:eastAsiaTheme="minorHAnsi" w:hAnsi="Arial" w:cs="Arial"/>
          <w:sz w:val="21"/>
          <w:szCs w:val="28"/>
        </w:rPr>
      </w:pPr>
    </w:p>
    <w:p w14:paraId="00140FA6" w14:textId="77777777" w:rsidR="00F221C5" w:rsidRPr="006177A3" w:rsidRDefault="00F221C5" w:rsidP="00F221C5">
      <w:pPr>
        <w:rPr>
          <w:rFonts w:ascii="Arial" w:eastAsiaTheme="minorHAnsi" w:hAnsi="Arial" w:cs="Arial"/>
          <w:sz w:val="21"/>
          <w:szCs w:val="28"/>
        </w:rPr>
      </w:pPr>
    </w:p>
    <w:p w14:paraId="06521CDB" w14:textId="51C949CC" w:rsidR="009F3998" w:rsidRPr="006177A3" w:rsidRDefault="00F221C5" w:rsidP="00F221C5">
      <w:pPr>
        <w:pStyle w:val="1"/>
        <w:rPr>
          <w:rFonts w:ascii="Arial" w:eastAsiaTheme="minorHAnsi" w:hAnsi="Arial" w:cs="Arial"/>
          <w:sz w:val="32"/>
          <w:szCs w:val="32"/>
        </w:rPr>
      </w:pPr>
      <w:r w:rsidRPr="006177A3">
        <w:rPr>
          <w:rFonts w:ascii="Arial" w:eastAsiaTheme="minorHAnsi" w:hAnsi="Arial" w:cs="Arial"/>
          <w:sz w:val="32"/>
          <w:szCs w:val="32"/>
        </w:rPr>
        <w:t>ESSAY 2</w:t>
      </w:r>
    </w:p>
    <w:p w14:paraId="115D6875" w14:textId="77777777" w:rsidR="00371D65" w:rsidRPr="006177A3" w:rsidRDefault="00371D65" w:rsidP="004C5B68">
      <w:pPr>
        <w:pStyle w:val="3"/>
        <w:ind w:left="1020" w:hanging="420"/>
        <w:rPr>
          <w:rFonts w:ascii="Arial" w:eastAsiaTheme="minorHAnsi" w:hAnsi="Arial" w:cs="Arial"/>
          <w:sz w:val="21"/>
          <w:szCs w:val="28"/>
        </w:rPr>
      </w:pPr>
      <w:r w:rsidRPr="006177A3">
        <w:rPr>
          <w:rFonts w:ascii="Arial" w:eastAsiaTheme="minorHAnsi" w:hAnsi="Arial" w:cs="Arial"/>
          <w:sz w:val="21"/>
          <w:szCs w:val="28"/>
        </w:rPr>
        <w:t>TASK 2</w:t>
      </w:r>
    </w:p>
    <w:p w14:paraId="477CFBE3" w14:textId="77777777" w:rsidR="00371D65" w:rsidRPr="006177A3" w:rsidRDefault="00371D65">
      <w:pPr>
        <w:rPr>
          <w:rFonts w:ascii="Arial" w:eastAsiaTheme="minorHAnsi" w:hAnsi="Arial" w:cs="Arial"/>
          <w:sz w:val="21"/>
          <w:szCs w:val="28"/>
        </w:rPr>
      </w:pPr>
    </w:p>
    <w:p w14:paraId="20D813D3"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b/>
          <w:bCs/>
          <w:color w:val="FF0000"/>
          <w:sz w:val="21"/>
          <w:szCs w:val="21"/>
        </w:rPr>
        <w:t>These days, problems with pollution are becoming worse, particularly in large cities. What are the reasons for this and how can this be solved?</w:t>
      </w:r>
    </w:p>
    <w:p w14:paraId="1C7D4FC2"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0E69919B"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b/>
          <w:bCs/>
          <w:color w:val="FF0000"/>
          <w:sz w:val="21"/>
          <w:szCs w:val="21"/>
        </w:rPr>
        <w:t xml:space="preserve">Give reasons for your answer and include any relevant examples from your own </w:t>
      </w:r>
      <w:r w:rsidRPr="006177A3">
        <w:rPr>
          <w:rFonts w:ascii="Arial" w:eastAsiaTheme="minorHAnsi" w:hAnsi="Arial" w:cs="Arial"/>
          <w:b/>
          <w:bCs/>
          <w:color w:val="000000"/>
          <w:sz w:val="21"/>
          <w:szCs w:val="21"/>
        </w:rPr>
        <w:t>knowledge or experience.</w:t>
      </w:r>
    </w:p>
    <w:p w14:paraId="0303AFC5" w14:textId="77777777" w:rsidR="00371D65" w:rsidRPr="006177A3" w:rsidRDefault="00371D65">
      <w:pPr>
        <w:rPr>
          <w:rFonts w:ascii="Arial" w:eastAsiaTheme="minorHAnsi" w:hAnsi="Arial" w:cs="Arial"/>
          <w:sz w:val="21"/>
          <w:szCs w:val="28"/>
        </w:rPr>
      </w:pPr>
    </w:p>
    <w:p w14:paraId="3F7ABE7B" w14:textId="77777777" w:rsidR="00371D65" w:rsidRPr="006177A3" w:rsidRDefault="00371D65">
      <w:pPr>
        <w:rPr>
          <w:rFonts w:ascii="Arial" w:eastAsiaTheme="minorHAnsi" w:hAnsi="Arial" w:cs="Arial"/>
          <w:sz w:val="21"/>
          <w:szCs w:val="28"/>
        </w:rPr>
      </w:pPr>
    </w:p>
    <w:p w14:paraId="62EA4B14" w14:textId="7FBEDCF2" w:rsidR="00371D65" w:rsidRPr="006177A3" w:rsidRDefault="00371D65" w:rsidP="00371D65">
      <w:pPr>
        <w:pStyle w:val="a4"/>
        <w:spacing w:before="0" w:beforeAutospacing="0" w:after="0" w:afterAutospacing="0"/>
        <w:rPr>
          <w:rFonts w:ascii="Arial" w:eastAsiaTheme="minorHAnsi" w:hAnsi="Arial" w:cs="Arial"/>
          <w:color w:val="000000"/>
          <w:sz w:val="21"/>
          <w:szCs w:val="21"/>
        </w:rPr>
      </w:pPr>
      <w:commentRangeStart w:id="9"/>
      <w:r w:rsidRPr="006177A3">
        <w:rPr>
          <w:rFonts w:ascii="Arial" w:eastAsiaTheme="minorHAnsi" w:hAnsi="Arial" w:cs="Arial"/>
          <w:color w:val="000000"/>
          <w:sz w:val="21"/>
          <w:szCs w:val="21"/>
        </w:rPr>
        <w:t xml:space="preserve">The global society is suffering from pollution </w:t>
      </w:r>
      <w:ins w:id="10" w:author="Microsoft Office User" w:date="2019-04-09T22:27:00Z">
        <w:r w:rsidR="00822776" w:rsidRPr="006177A3">
          <w:rPr>
            <w:rFonts w:ascii="Arial" w:eastAsiaTheme="minorHAnsi" w:hAnsi="Arial" w:cs="Arial"/>
            <w:color w:val="000000"/>
            <w:sz w:val="21"/>
            <w:szCs w:val="21"/>
          </w:rPr>
          <w:t>more</w:t>
        </w:r>
      </w:ins>
      <w:del w:id="11" w:author="Microsoft Office User" w:date="2019-04-09T22:27:00Z">
        <w:r w:rsidRPr="006177A3" w:rsidDel="00822776">
          <w:rPr>
            <w:rFonts w:ascii="Arial" w:eastAsiaTheme="minorHAnsi" w:hAnsi="Arial" w:cs="Arial"/>
            <w:color w:val="000000"/>
            <w:sz w:val="21"/>
            <w:szCs w:val="21"/>
          </w:rPr>
          <w:delText>ever</w:delText>
        </w:r>
      </w:del>
      <w:r w:rsidRPr="006177A3">
        <w:rPr>
          <w:rFonts w:ascii="Arial" w:eastAsiaTheme="minorHAnsi" w:hAnsi="Arial" w:cs="Arial"/>
          <w:color w:val="000000"/>
          <w:sz w:val="21"/>
          <w:szCs w:val="21"/>
        </w:rPr>
        <w:t xml:space="preserve"> than</w:t>
      </w:r>
      <w:ins w:id="12" w:author="Microsoft Office User" w:date="2019-04-09T22:27:00Z">
        <w:r w:rsidR="00822776" w:rsidRPr="006177A3">
          <w:rPr>
            <w:rFonts w:ascii="Arial" w:eastAsiaTheme="minorHAnsi" w:hAnsi="Arial" w:cs="Arial"/>
            <w:color w:val="000000"/>
            <w:sz w:val="21"/>
            <w:szCs w:val="21"/>
          </w:rPr>
          <w:t xml:space="preserve"> ever</w:t>
        </w:r>
      </w:ins>
      <w:r w:rsidRPr="006177A3">
        <w:rPr>
          <w:rFonts w:ascii="Arial" w:eastAsiaTheme="minorHAnsi" w:hAnsi="Arial" w:cs="Arial"/>
          <w:color w:val="000000"/>
          <w:sz w:val="21"/>
          <w:szCs w:val="21"/>
        </w:rPr>
        <w:t xml:space="preserve"> before, and </w:t>
      </w:r>
      <w:commentRangeStart w:id="13"/>
      <w:r w:rsidRPr="006177A3">
        <w:rPr>
          <w:rFonts w:ascii="Arial" w:eastAsiaTheme="minorHAnsi" w:hAnsi="Arial" w:cs="Arial"/>
          <w:color w:val="000000"/>
          <w:sz w:val="21"/>
          <w:szCs w:val="21"/>
        </w:rPr>
        <w:t xml:space="preserve">it </w:t>
      </w:r>
      <w:commentRangeEnd w:id="13"/>
      <w:r w:rsidR="00822776" w:rsidRPr="006177A3">
        <w:rPr>
          <w:rStyle w:val="a6"/>
          <w:rFonts w:ascii="Arial" w:eastAsiaTheme="minorHAnsi" w:hAnsi="Arial" w:cs="Arial"/>
          <w:kern w:val="2"/>
          <w:sz w:val="20"/>
          <w:szCs w:val="20"/>
        </w:rPr>
        <w:commentReference w:id="13"/>
      </w:r>
      <w:r w:rsidRPr="006177A3">
        <w:rPr>
          <w:rFonts w:ascii="Arial" w:eastAsiaTheme="minorHAnsi" w:hAnsi="Arial" w:cs="Arial"/>
          <w:color w:val="000000"/>
          <w:sz w:val="21"/>
          <w:szCs w:val="21"/>
        </w:rPr>
        <w:t>is deteriorating</w:t>
      </w:r>
      <w:ins w:id="14" w:author="Microsoft Office User" w:date="2019-04-09T22:28:00Z">
        <w:r w:rsidR="00822776" w:rsidRPr="006177A3">
          <w:rPr>
            <w:rFonts w:ascii="Arial" w:eastAsiaTheme="minorHAnsi" w:hAnsi="Arial" w:cs="Arial"/>
            <w:color w:val="000000"/>
            <w:sz w:val="21"/>
            <w:szCs w:val="21"/>
          </w:rPr>
          <w:t>,</w:t>
        </w:r>
      </w:ins>
      <w:r w:rsidRPr="006177A3">
        <w:rPr>
          <w:rFonts w:ascii="Arial" w:eastAsiaTheme="minorHAnsi" w:hAnsi="Arial" w:cs="Arial"/>
          <w:color w:val="000000"/>
          <w:sz w:val="21"/>
          <w:szCs w:val="21"/>
        </w:rPr>
        <w:t xml:space="preserve"> especially in the large cities. Vast amount</w:t>
      </w:r>
      <w:ins w:id="15" w:author="Microsoft Office User" w:date="2019-04-09T22:28:00Z">
        <w:r w:rsidR="00822776"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of waste from consumers and industries are threatening our lives and </w:t>
      </w:r>
      <w:commentRangeStart w:id="16"/>
      <w:ins w:id="17" w:author="Microsoft Office User" w:date="2019-04-09T22:29:00Z">
        <w:r w:rsidR="00822776" w:rsidRPr="006177A3">
          <w:rPr>
            <w:rFonts w:ascii="Arial" w:eastAsiaTheme="minorHAnsi" w:hAnsi="Arial" w:cs="Arial"/>
            <w:color w:val="000000"/>
            <w:sz w:val="21"/>
            <w:szCs w:val="21"/>
          </w:rPr>
          <w:t>this</w:t>
        </w:r>
        <w:commentRangeEnd w:id="16"/>
        <w:r w:rsidR="00822776" w:rsidRPr="006177A3">
          <w:rPr>
            <w:rStyle w:val="a6"/>
            <w:rFonts w:ascii="Arial" w:eastAsiaTheme="minorHAnsi" w:hAnsi="Arial" w:cs="Arial"/>
            <w:kern w:val="2"/>
            <w:sz w:val="20"/>
            <w:szCs w:val="20"/>
          </w:rPr>
          <w:commentReference w:id="16"/>
        </w:r>
        <w:r w:rsidR="00822776" w:rsidRPr="006177A3">
          <w:rPr>
            <w:rFonts w:ascii="Arial" w:eastAsiaTheme="minorHAnsi" w:hAnsi="Arial" w:cs="Arial"/>
            <w:color w:val="000000"/>
            <w:sz w:val="21"/>
            <w:szCs w:val="21"/>
          </w:rPr>
          <w:t xml:space="preserve"> </w:t>
        </w:r>
      </w:ins>
      <w:r w:rsidRPr="006177A3">
        <w:rPr>
          <w:rFonts w:ascii="Arial" w:eastAsiaTheme="minorHAnsi" w:hAnsi="Arial" w:cs="Arial"/>
          <w:color w:val="000000"/>
          <w:sz w:val="21"/>
          <w:szCs w:val="21"/>
        </w:rPr>
        <w:t>provokes natural hazards.</w:t>
      </w:r>
      <w:commentRangeEnd w:id="9"/>
      <w:r w:rsidR="00822776" w:rsidRPr="006177A3">
        <w:rPr>
          <w:rStyle w:val="a6"/>
          <w:rFonts w:ascii="Arial" w:eastAsiaTheme="minorHAnsi" w:hAnsi="Arial" w:cs="Arial"/>
          <w:kern w:val="2"/>
          <w:sz w:val="20"/>
          <w:szCs w:val="20"/>
        </w:rPr>
        <w:commentReference w:id="9"/>
      </w:r>
    </w:p>
    <w:p w14:paraId="514F194E"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br/>
      </w:r>
    </w:p>
    <w:p w14:paraId="628A9369" w14:textId="500E6478"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One reason why</w:t>
      </w:r>
      <w:del w:id="18" w:author="Microsoft Office User" w:date="2019-04-09T22:30:00Z">
        <w:r w:rsidRPr="006177A3" w:rsidDel="0072544A">
          <w:rPr>
            <w:rFonts w:ascii="Arial" w:eastAsiaTheme="minorHAnsi" w:hAnsi="Arial" w:cs="Arial"/>
            <w:color w:val="000000"/>
            <w:sz w:val="21"/>
            <w:szCs w:val="21"/>
          </w:rPr>
          <w:delText xml:space="preserve"> the</w:delText>
        </w:r>
      </w:del>
      <w:r w:rsidRPr="006177A3">
        <w:rPr>
          <w:rFonts w:ascii="Arial" w:eastAsiaTheme="minorHAnsi" w:hAnsi="Arial" w:cs="Arial"/>
          <w:color w:val="000000"/>
          <w:sz w:val="21"/>
          <w:szCs w:val="21"/>
        </w:rPr>
        <w:t xml:space="preserve"> pollution is much more severe in large cities than small cities comes from the characteristic of urban ambient. </w:t>
      </w:r>
      <w:commentRangeStart w:id="19"/>
      <w:r w:rsidRPr="006177A3">
        <w:rPr>
          <w:rFonts w:ascii="Arial" w:eastAsiaTheme="minorHAnsi" w:hAnsi="Arial" w:cs="Arial"/>
          <w:color w:val="000000"/>
          <w:sz w:val="21"/>
          <w:szCs w:val="21"/>
        </w:rPr>
        <w:t>As the city bec</w:t>
      </w:r>
      <w:ins w:id="20" w:author="Microsoft Office User" w:date="2019-04-09T22:30:00Z">
        <w:r w:rsidR="0072544A" w:rsidRPr="006177A3">
          <w:rPr>
            <w:rFonts w:ascii="Arial" w:eastAsiaTheme="minorHAnsi" w:hAnsi="Arial" w:cs="Arial"/>
            <w:color w:val="000000"/>
            <w:sz w:val="21"/>
            <w:szCs w:val="21"/>
          </w:rPr>
          <w:t>omes</w:t>
        </w:r>
      </w:ins>
      <w:del w:id="21" w:author="Microsoft Office User" w:date="2019-04-09T22:30:00Z">
        <w:r w:rsidRPr="006177A3" w:rsidDel="0072544A">
          <w:rPr>
            <w:rFonts w:ascii="Arial" w:eastAsiaTheme="minorHAnsi" w:hAnsi="Arial" w:cs="Arial"/>
            <w:color w:val="000000"/>
            <w:sz w:val="21"/>
            <w:szCs w:val="21"/>
          </w:rPr>
          <w:delText>ame</w:delText>
        </w:r>
      </w:del>
      <w:r w:rsidRPr="006177A3">
        <w:rPr>
          <w:rFonts w:ascii="Arial" w:eastAsiaTheme="minorHAnsi" w:hAnsi="Arial" w:cs="Arial"/>
          <w:color w:val="000000"/>
          <w:sz w:val="21"/>
          <w:szCs w:val="21"/>
        </w:rPr>
        <w:t xml:space="preserve"> bigger than </w:t>
      </w:r>
      <w:ins w:id="22" w:author="Microsoft Office User" w:date="2019-04-09T22:30:00Z">
        <w:r w:rsidR="0072544A" w:rsidRPr="006177A3">
          <w:rPr>
            <w:rFonts w:ascii="Arial" w:eastAsiaTheme="minorHAnsi" w:hAnsi="Arial" w:cs="Arial"/>
            <w:color w:val="000000"/>
            <w:sz w:val="21"/>
            <w:szCs w:val="21"/>
          </w:rPr>
          <w:t xml:space="preserve">in </w:t>
        </w:r>
      </w:ins>
      <w:r w:rsidRPr="006177A3">
        <w:rPr>
          <w:rFonts w:ascii="Arial" w:eastAsiaTheme="minorHAnsi" w:hAnsi="Arial" w:cs="Arial"/>
          <w:color w:val="000000"/>
          <w:sz w:val="21"/>
          <w:szCs w:val="21"/>
        </w:rPr>
        <w:t xml:space="preserve">the past in terms of size of population and business, it subsequently </w:t>
      </w:r>
      <w:proofErr w:type="spellStart"/>
      <w:r w:rsidRPr="006177A3">
        <w:rPr>
          <w:rFonts w:ascii="Arial" w:eastAsiaTheme="minorHAnsi" w:hAnsi="Arial" w:cs="Arial"/>
          <w:color w:val="000000"/>
          <w:sz w:val="21"/>
          <w:szCs w:val="21"/>
        </w:rPr>
        <w:t>creat</w:t>
      </w:r>
      <w:ins w:id="23" w:author="Microsoft Office User" w:date="2019-04-09T22:30:00Z">
        <w:r w:rsidR="0072544A" w:rsidRPr="006177A3">
          <w:rPr>
            <w:rFonts w:ascii="Arial" w:eastAsiaTheme="minorHAnsi" w:hAnsi="Arial" w:cs="Arial"/>
            <w:color w:val="000000"/>
            <w:sz w:val="21"/>
            <w:szCs w:val="21"/>
          </w:rPr>
          <w:t>s</w:t>
        </w:r>
      </w:ins>
      <w:proofErr w:type="spellEnd"/>
      <w:del w:id="24" w:author="Microsoft Office User" w:date="2019-04-09T22:30:00Z">
        <w:r w:rsidRPr="006177A3" w:rsidDel="0072544A">
          <w:rPr>
            <w:rFonts w:ascii="Arial" w:eastAsiaTheme="minorHAnsi" w:hAnsi="Arial" w:cs="Arial"/>
            <w:color w:val="000000"/>
            <w:sz w:val="21"/>
            <w:szCs w:val="21"/>
          </w:rPr>
          <w:delText>ed</w:delText>
        </w:r>
      </w:del>
      <w:r w:rsidRPr="006177A3">
        <w:rPr>
          <w:rFonts w:ascii="Arial" w:eastAsiaTheme="minorHAnsi" w:hAnsi="Arial" w:cs="Arial"/>
          <w:color w:val="000000"/>
          <w:sz w:val="21"/>
          <w:szCs w:val="21"/>
        </w:rPr>
        <w:t xml:space="preserve"> some hectic places where adequate civil management </w:t>
      </w:r>
      <w:commentRangeStart w:id="25"/>
      <w:r w:rsidRPr="006177A3">
        <w:rPr>
          <w:rFonts w:ascii="Arial" w:eastAsiaTheme="minorHAnsi" w:hAnsi="Arial" w:cs="Arial"/>
          <w:color w:val="000000"/>
          <w:sz w:val="21"/>
          <w:szCs w:val="21"/>
        </w:rPr>
        <w:t xml:space="preserve">does not </w:t>
      </w:r>
      <w:commentRangeEnd w:id="25"/>
      <w:r w:rsidR="0072544A" w:rsidRPr="006177A3">
        <w:rPr>
          <w:rStyle w:val="a6"/>
          <w:rFonts w:ascii="Arial" w:eastAsiaTheme="minorHAnsi" w:hAnsi="Arial" w:cs="Arial"/>
          <w:kern w:val="2"/>
          <w:sz w:val="20"/>
          <w:szCs w:val="20"/>
        </w:rPr>
        <w:commentReference w:id="25"/>
      </w:r>
      <w:r w:rsidRPr="006177A3">
        <w:rPr>
          <w:rFonts w:ascii="Arial" w:eastAsiaTheme="minorHAnsi" w:hAnsi="Arial" w:cs="Arial"/>
          <w:color w:val="000000"/>
          <w:sz w:val="21"/>
          <w:szCs w:val="21"/>
        </w:rPr>
        <w:t xml:space="preserve">work well. Most of these places are busy in </w:t>
      </w:r>
      <w:ins w:id="26" w:author="Microsoft Office User" w:date="2019-04-09T22:31:00Z">
        <w:r w:rsidR="0072544A" w:rsidRPr="006177A3">
          <w:rPr>
            <w:rFonts w:ascii="Arial" w:eastAsiaTheme="minorHAnsi" w:hAnsi="Arial" w:cs="Arial"/>
            <w:color w:val="000000"/>
            <w:sz w:val="21"/>
            <w:szCs w:val="21"/>
          </w:rPr>
          <w:t>the</w:t>
        </w:r>
      </w:ins>
      <w:del w:id="27" w:author="Microsoft Office User" w:date="2019-04-09T22:31:00Z">
        <w:r w:rsidRPr="006177A3" w:rsidDel="0072544A">
          <w:rPr>
            <w:rFonts w:ascii="Arial" w:eastAsiaTheme="minorHAnsi" w:hAnsi="Arial" w:cs="Arial"/>
            <w:color w:val="000000"/>
            <w:sz w:val="21"/>
            <w:szCs w:val="21"/>
          </w:rPr>
          <w:delText>a</w:delText>
        </w:r>
      </w:del>
      <w:r w:rsidRPr="006177A3">
        <w:rPr>
          <w:rFonts w:ascii="Arial" w:eastAsiaTheme="minorHAnsi" w:hAnsi="Arial" w:cs="Arial"/>
          <w:color w:val="000000"/>
          <w:sz w:val="21"/>
          <w:szCs w:val="21"/>
        </w:rPr>
        <w:t xml:space="preserve"> day time with people, and also serves as a home for the homeless people. </w:t>
      </w:r>
      <w:commentRangeEnd w:id="19"/>
      <w:r w:rsidR="0072544A" w:rsidRPr="006177A3">
        <w:rPr>
          <w:rStyle w:val="a6"/>
          <w:rFonts w:ascii="Arial" w:eastAsiaTheme="minorHAnsi" w:hAnsi="Arial" w:cs="Arial"/>
          <w:kern w:val="2"/>
          <w:sz w:val="20"/>
          <w:szCs w:val="20"/>
        </w:rPr>
        <w:commentReference w:id="19"/>
      </w:r>
      <w:r w:rsidRPr="006177A3">
        <w:rPr>
          <w:rFonts w:ascii="Arial" w:eastAsiaTheme="minorHAnsi" w:hAnsi="Arial" w:cs="Arial"/>
          <w:color w:val="000000"/>
          <w:sz w:val="21"/>
          <w:szCs w:val="21"/>
        </w:rPr>
        <w:t>The city where I currently live, Chicago, has various busy places usually near</w:t>
      </w:r>
      <w:del w:id="28" w:author="Microsoft Office User" w:date="2019-04-09T22:33:00Z">
        <w:r w:rsidRPr="006177A3" w:rsidDel="0072544A">
          <w:rPr>
            <w:rFonts w:ascii="Arial" w:eastAsiaTheme="minorHAnsi" w:hAnsi="Arial" w:cs="Arial"/>
            <w:color w:val="000000"/>
            <w:sz w:val="21"/>
            <w:szCs w:val="21"/>
          </w:rPr>
          <w:delText xml:space="preserve"> by</w:delText>
        </w:r>
      </w:del>
      <w:r w:rsidRPr="006177A3">
        <w:rPr>
          <w:rFonts w:ascii="Arial" w:eastAsiaTheme="minorHAnsi" w:hAnsi="Arial" w:cs="Arial"/>
          <w:color w:val="000000"/>
          <w:sz w:val="21"/>
          <w:szCs w:val="21"/>
        </w:rPr>
        <w:t xml:space="preserve"> downtown, and I see </w:t>
      </w:r>
      <w:ins w:id="29" w:author="Microsoft Office User" w:date="2019-04-09T22:34:00Z">
        <w:r w:rsidR="0072544A" w:rsidRPr="006177A3">
          <w:rPr>
            <w:rFonts w:ascii="Arial" w:eastAsiaTheme="minorHAnsi" w:hAnsi="Arial" w:cs="Arial"/>
            <w:color w:val="000000"/>
            <w:sz w:val="21"/>
            <w:szCs w:val="21"/>
          </w:rPr>
          <w:t xml:space="preserve">a </w:t>
        </w:r>
      </w:ins>
      <w:r w:rsidRPr="006177A3">
        <w:rPr>
          <w:rFonts w:ascii="Arial" w:eastAsiaTheme="minorHAnsi" w:hAnsi="Arial" w:cs="Arial"/>
          <w:color w:val="000000"/>
          <w:sz w:val="21"/>
          <w:szCs w:val="21"/>
        </w:rPr>
        <w:t>big amount of scattered waste on the streets every day. The more people</w:t>
      </w:r>
      <w:ins w:id="30" w:author="Microsoft Office User" w:date="2019-04-09T22:34:00Z">
        <w:r w:rsidR="0072544A" w:rsidRPr="006177A3">
          <w:rPr>
            <w:rFonts w:ascii="Arial" w:eastAsiaTheme="minorHAnsi" w:hAnsi="Arial" w:cs="Arial"/>
            <w:color w:val="000000"/>
            <w:sz w:val="21"/>
            <w:szCs w:val="21"/>
          </w:rPr>
          <w:t xml:space="preserve"> who</w:t>
        </w:r>
      </w:ins>
      <w:r w:rsidRPr="006177A3">
        <w:rPr>
          <w:rFonts w:ascii="Arial" w:eastAsiaTheme="minorHAnsi" w:hAnsi="Arial" w:cs="Arial"/>
          <w:color w:val="000000"/>
          <w:sz w:val="21"/>
          <w:szCs w:val="21"/>
        </w:rPr>
        <w:t xml:space="preserve"> come</w:t>
      </w:r>
      <w:del w:id="31" w:author="Microsoft Office User" w:date="2019-04-09T22:34:00Z">
        <w:r w:rsidRPr="006177A3" w:rsidDel="0072544A">
          <w:rPr>
            <w:rFonts w:ascii="Arial" w:eastAsiaTheme="minorHAnsi" w:hAnsi="Arial" w:cs="Arial"/>
            <w:color w:val="000000"/>
            <w:sz w:val="21"/>
            <w:szCs w:val="21"/>
          </w:rPr>
          <w:delText>s</w:delText>
        </w:r>
      </w:del>
      <w:r w:rsidRPr="006177A3">
        <w:rPr>
          <w:rFonts w:ascii="Arial" w:eastAsiaTheme="minorHAnsi" w:hAnsi="Arial" w:cs="Arial"/>
          <w:color w:val="000000"/>
          <w:sz w:val="21"/>
          <w:szCs w:val="21"/>
        </w:rPr>
        <w:t xml:space="preserve"> to these places, the more waste is abandoned without any regulation.</w:t>
      </w:r>
    </w:p>
    <w:p w14:paraId="79460752"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br/>
      </w:r>
    </w:p>
    <w:p w14:paraId="0E93CF60" w14:textId="2B4A27D5"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lastRenderedPageBreak/>
        <w:t xml:space="preserve">Another reason behind </w:t>
      </w:r>
      <w:ins w:id="32" w:author="Microsoft Office User" w:date="2019-04-09T22:34:00Z">
        <w:r w:rsidR="0072544A" w:rsidRPr="006177A3">
          <w:rPr>
            <w:rFonts w:ascii="Arial" w:eastAsiaTheme="minorHAnsi" w:hAnsi="Arial" w:cs="Arial"/>
            <w:color w:val="000000"/>
            <w:sz w:val="21"/>
            <w:szCs w:val="21"/>
          </w:rPr>
          <w:t xml:space="preserve">pollution </w:t>
        </w:r>
      </w:ins>
      <w:r w:rsidRPr="006177A3">
        <w:rPr>
          <w:rFonts w:ascii="Arial" w:eastAsiaTheme="minorHAnsi" w:hAnsi="Arial" w:cs="Arial"/>
          <w:color w:val="000000"/>
          <w:sz w:val="21"/>
          <w:szCs w:val="21"/>
        </w:rPr>
        <w:t xml:space="preserve">is the tendency of all business by which they try as much as they can in order to safeguard their interest. If any kind of city regulation on waste took place, it would bring a certain negative impact on </w:t>
      </w:r>
      <w:commentRangeStart w:id="33"/>
      <w:r w:rsidRPr="006177A3">
        <w:rPr>
          <w:rFonts w:ascii="Arial" w:eastAsiaTheme="minorHAnsi" w:hAnsi="Arial" w:cs="Arial"/>
          <w:color w:val="000000"/>
          <w:sz w:val="21"/>
          <w:szCs w:val="21"/>
        </w:rPr>
        <w:t xml:space="preserve">their </w:t>
      </w:r>
      <w:commentRangeEnd w:id="33"/>
      <w:r w:rsidR="0072544A" w:rsidRPr="006177A3">
        <w:rPr>
          <w:rStyle w:val="a6"/>
          <w:rFonts w:ascii="Arial" w:eastAsiaTheme="minorHAnsi" w:hAnsi="Arial" w:cs="Arial"/>
          <w:kern w:val="2"/>
          <w:sz w:val="20"/>
          <w:szCs w:val="20"/>
        </w:rPr>
        <w:commentReference w:id="33"/>
      </w:r>
      <w:r w:rsidRPr="006177A3">
        <w:rPr>
          <w:rFonts w:ascii="Arial" w:eastAsiaTheme="minorHAnsi" w:hAnsi="Arial" w:cs="Arial"/>
          <w:color w:val="000000"/>
          <w:sz w:val="21"/>
          <w:szCs w:val="21"/>
        </w:rPr>
        <w:t xml:space="preserve">business. As long as the existing business model and the product lifecycle </w:t>
      </w:r>
      <w:ins w:id="34" w:author="Microsoft Office User" w:date="2019-04-09T22:35:00Z">
        <w:r w:rsidR="0072544A" w:rsidRPr="006177A3">
          <w:rPr>
            <w:rFonts w:ascii="Arial" w:eastAsiaTheme="minorHAnsi" w:hAnsi="Arial" w:cs="Arial"/>
            <w:color w:val="000000"/>
            <w:sz w:val="21"/>
            <w:szCs w:val="21"/>
          </w:rPr>
          <w:t>are</w:t>
        </w:r>
      </w:ins>
      <w:del w:id="35" w:author="Microsoft Office User" w:date="2019-04-09T22:35:00Z">
        <w:r w:rsidRPr="006177A3" w:rsidDel="0072544A">
          <w:rPr>
            <w:rFonts w:ascii="Arial" w:eastAsiaTheme="minorHAnsi" w:hAnsi="Arial" w:cs="Arial"/>
            <w:color w:val="000000"/>
            <w:sz w:val="21"/>
            <w:szCs w:val="21"/>
          </w:rPr>
          <w:delText>were</w:delText>
        </w:r>
      </w:del>
      <w:r w:rsidRPr="006177A3">
        <w:rPr>
          <w:rFonts w:ascii="Arial" w:eastAsiaTheme="minorHAnsi" w:hAnsi="Arial" w:cs="Arial"/>
          <w:color w:val="000000"/>
          <w:sz w:val="21"/>
          <w:szCs w:val="21"/>
        </w:rPr>
        <w:t xml:space="preserve"> not changed, it is hardly expected that businesses would be willing to favor the regulations, since </w:t>
      </w:r>
      <w:commentRangeStart w:id="36"/>
      <w:r w:rsidRPr="006177A3">
        <w:rPr>
          <w:rFonts w:ascii="Arial" w:eastAsiaTheme="minorHAnsi" w:hAnsi="Arial" w:cs="Arial"/>
          <w:color w:val="000000"/>
          <w:sz w:val="21"/>
          <w:szCs w:val="21"/>
        </w:rPr>
        <w:t>its</w:t>
      </w:r>
      <w:commentRangeEnd w:id="36"/>
      <w:r w:rsidR="0072544A" w:rsidRPr="006177A3">
        <w:rPr>
          <w:rStyle w:val="a6"/>
          <w:rFonts w:ascii="Arial" w:eastAsiaTheme="minorHAnsi" w:hAnsi="Arial" w:cs="Arial"/>
          <w:kern w:val="2"/>
          <w:sz w:val="20"/>
          <w:szCs w:val="20"/>
        </w:rPr>
        <w:commentReference w:id="36"/>
      </w:r>
      <w:r w:rsidRPr="006177A3">
        <w:rPr>
          <w:rFonts w:ascii="Arial" w:eastAsiaTheme="minorHAnsi" w:hAnsi="Arial" w:cs="Arial"/>
          <w:color w:val="000000"/>
          <w:sz w:val="21"/>
          <w:szCs w:val="21"/>
        </w:rPr>
        <w:t xml:space="preserve"> main objective is to produce and pack a commodity with the least co</w:t>
      </w:r>
      <w:del w:id="37" w:author="Microsoft Office User" w:date="2019-04-09T22:36:00Z">
        <w:r w:rsidRPr="006177A3" w:rsidDel="0072544A">
          <w:rPr>
            <w:rFonts w:ascii="Arial" w:eastAsiaTheme="minorHAnsi" w:hAnsi="Arial" w:cs="Arial"/>
            <w:color w:val="000000"/>
            <w:sz w:val="21"/>
            <w:szCs w:val="21"/>
          </w:rPr>
          <w:delText>a</w:delText>
        </w:r>
      </w:del>
      <w:r w:rsidRPr="006177A3">
        <w:rPr>
          <w:rFonts w:ascii="Arial" w:eastAsiaTheme="minorHAnsi" w:hAnsi="Arial" w:cs="Arial"/>
          <w:color w:val="000000"/>
          <w:sz w:val="21"/>
          <w:szCs w:val="21"/>
        </w:rPr>
        <w:t>st and get the biggest interest.</w:t>
      </w:r>
    </w:p>
    <w:p w14:paraId="57874FA5"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b/>
          <w:bCs/>
          <w:color w:val="000000"/>
          <w:sz w:val="21"/>
          <w:szCs w:val="21"/>
        </w:rPr>
        <w:br/>
      </w:r>
    </w:p>
    <w:p w14:paraId="7D074880" w14:textId="77777777" w:rsidR="00371D65" w:rsidRPr="006177A3" w:rsidRDefault="00371D65" w:rsidP="00371D6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In order to alleviate the pollution in large cities, there should be a structural transition to a new sustainable business model, and great collaboration with city authority. It can be started from the basement, by advocating the value of conserving environment and raise the severity of the issue.</w:t>
      </w:r>
    </w:p>
    <w:p w14:paraId="1B75555B" w14:textId="05DEEC6B" w:rsidR="00371D65" w:rsidRPr="006177A3" w:rsidRDefault="00371D65">
      <w:pPr>
        <w:rPr>
          <w:rFonts w:ascii="Arial" w:eastAsiaTheme="minorHAnsi" w:hAnsi="Arial" w:cs="Arial"/>
          <w:sz w:val="21"/>
          <w:szCs w:val="28"/>
        </w:rPr>
      </w:pPr>
    </w:p>
    <w:p w14:paraId="5420793F" w14:textId="726625DC" w:rsidR="0072544A" w:rsidRPr="006177A3" w:rsidRDefault="0072544A">
      <w:pPr>
        <w:rPr>
          <w:rFonts w:ascii="Arial" w:eastAsiaTheme="minorHAnsi" w:hAnsi="Arial" w:cs="Arial"/>
          <w:b/>
          <w:color w:val="2F5496" w:themeColor="accent1" w:themeShade="BF"/>
          <w:sz w:val="21"/>
          <w:szCs w:val="28"/>
        </w:rPr>
      </w:pPr>
      <w:r w:rsidRPr="006177A3">
        <w:rPr>
          <w:rFonts w:ascii="Arial" w:eastAsiaTheme="minorHAnsi" w:hAnsi="Arial" w:cs="Arial"/>
          <w:b/>
          <w:color w:val="2F5496" w:themeColor="accent1" w:themeShade="BF"/>
          <w:sz w:val="21"/>
          <w:szCs w:val="28"/>
        </w:rPr>
        <w:t>FEEDBACK</w:t>
      </w:r>
    </w:p>
    <w:p w14:paraId="53C7653A" w14:textId="74ADA326" w:rsidR="0072544A" w:rsidRPr="006177A3" w:rsidRDefault="0072544A" w:rsidP="0072544A">
      <w:pPr>
        <w:pStyle w:val="a9"/>
        <w:numPr>
          <w:ilvl w:val="0"/>
          <w:numId w:val="3"/>
        </w:numPr>
        <w:ind w:leftChars="0"/>
        <w:rPr>
          <w:rFonts w:ascii="Arial" w:eastAsiaTheme="minorHAnsi" w:hAnsi="Arial" w:cs="Arial"/>
          <w:color w:val="2F5496" w:themeColor="accent1" w:themeShade="BF"/>
          <w:sz w:val="21"/>
          <w:szCs w:val="28"/>
        </w:rPr>
      </w:pPr>
      <w:r w:rsidRPr="006177A3">
        <w:rPr>
          <w:rFonts w:ascii="Arial" w:eastAsiaTheme="minorHAnsi" w:hAnsi="Arial" w:cs="Arial"/>
          <w:color w:val="2F5496" w:themeColor="accent1" w:themeShade="BF"/>
          <w:sz w:val="21"/>
          <w:szCs w:val="28"/>
        </w:rPr>
        <w:t>Condense paragraph 2 and 3 into 1 about bad maintenance, homeless, business etc. And make second paragraph with solutions.</w:t>
      </w:r>
    </w:p>
    <w:p w14:paraId="4458CE2F" w14:textId="2BA4A964" w:rsidR="0072544A" w:rsidRPr="006177A3" w:rsidRDefault="0072544A" w:rsidP="0072544A">
      <w:pPr>
        <w:pStyle w:val="a9"/>
        <w:numPr>
          <w:ilvl w:val="0"/>
          <w:numId w:val="3"/>
        </w:numPr>
        <w:ind w:leftChars="0"/>
        <w:rPr>
          <w:rFonts w:ascii="Arial" w:eastAsiaTheme="minorHAnsi" w:hAnsi="Arial" w:cs="Arial"/>
          <w:color w:val="2F5496" w:themeColor="accent1" w:themeShade="BF"/>
          <w:sz w:val="21"/>
          <w:szCs w:val="28"/>
        </w:rPr>
      </w:pPr>
      <w:r w:rsidRPr="006177A3">
        <w:rPr>
          <w:rFonts w:ascii="Arial" w:eastAsiaTheme="minorHAnsi" w:hAnsi="Arial" w:cs="Arial"/>
          <w:color w:val="2F5496" w:themeColor="accent1" w:themeShade="BF"/>
          <w:sz w:val="21"/>
          <w:szCs w:val="28"/>
        </w:rPr>
        <w:t>Putting solutions into conclusion is not good, and very under developed. Need more analysis on solution in a solid one paragraph.</w:t>
      </w:r>
    </w:p>
    <w:p w14:paraId="6703188C" w14:textId="4CFAACFE" w:rsidR="0072544A" w:rsidRPr="006177A3" w:rsidRDefault="0072544A" w:rsidP="0072544A">
      <w:pPr>
        <w:pStyle w:val="a9"/>
        <w:numPr>
          <w:ilvl w:val="0"/>
          <w:numId w:val="3"/>
        </w:numPr>
        <w:ind w:leftChars="0"/>
        <w:rPr>
          <w:rFonts w:ascii="Arial" w:eastAsiaTheme="minorHAnsi" w:hAnsi="Arial" w:cs="Arial"/>
          <w:color w:val="2F5496" w:themeColor="accent1" w:themeShade="BF"/>
          <w:sz w:val="21"/>
          <w:szCs w:val="28"/>
        </w:rPr>
      </w:pPr>
      <w:r w:rsidRPr="006177A3">
        <w:rPr>
          <w:rFonts w:ascii="Arial" w:eastAsiaTheme="minorHAnsi" w:hAnsi="Arial" w:cs="Arial"/>
          <w:color w:val="2F5496" w:themeColor="accent1" w:themeShade="BF"/>
          <w:sz w:val="21"/>
          <w:szCs w:val="28"/>
        </w:rPr>
        <w:t>Ideal structure:</w:t>
      </w:r>
    </w:p>
    <w:p w14:paraId="47CB64FD" w14:textId="72FD256F" w:rsidR="0072544A" w:rsidRPr="006177A3" w:rsidRDefault="0072544A" w:rsidP="0072544A">
      <w:pPr>
        <w:pStyle w:val="a9"/>
        <w:numPr>
          <w:ilvl w:val="0"/>
          <w:numId w:val="2"/>
        </w:numPr>
        <w:ind w:leftChars="0"/>
        <w:rPr>
          <w:rFonts w:ascii="Arial" w:eastAsiaTheme="minorHAnsi" w:hAnsi="Arial" w:cs="Arial"/>
          <w:color w:val="2F5496" w:themeColor="accent1" w:themeShade="BF"/>
          <w:sz w:val="21"/>
          <w:szCs w:val="28"/>
        </w:rPr>
      </w:pPr>
      <w:r w:rsidRPr="006177A3">
        <w:rPr>
          <w:rFonts w:ascii="Arial" w:eastAsiaTheme="minorHAnsi" w:hAnsi="Arial" w:cs="Arial"/>
          <w:color w:val="2F5496" w:themeColor="accent1" w:themeShade="BF"/>
          <w:sz w:val="21"/>
          <w:szCs w:val="28"/>
        </w:rPr>
        <w:t>Introduction: acknowledge the severity of problem</w:t>
      </w:r>
      <w:r w:rsidR="006D5FEE" w:rsidRPr="006177A3">
        <w:rPr>
          <w:rFonts w:ascii="Arial" w:eastAsiaTheme="minorHAnsi" w:hAnsi="Arial" w:cs="Arial"/>
          <w:color w:val="2F5496" w:themeColor="accent1" w:themeShade="BF"/>
          <w:sz w:val="21"/>
          <w:szCs w:val="28"/>
        </w:rPr>
        <w:t xml:space="preserve"> and solution</w:t>
      </w:r>
      <w:r w:rsidRPr="006177A3">
        <w:rPr>
          <w:rFonts w:ascii="Arial" w:eastAsiaTheme="minorHAnsi" w:hAnsi="Arial" w:cs="Arial"/>
          <w:color w:val="2F5496" w:themeColor="accent1" w:themeShade="BF"/>
          <w:sz w:val="21"/>
          <w:szCs w:val="28"/>
        </w:rPr>
        <w:t>.</w:t>
      </w:r>
    </w:p>
    <w:p w14:paraId="16EBEC5F" w14:textId="7B1700A4" w:rsidR="0072544A" w:rsidRPr="006177A3" w:rsidRDefault="0072544A" w:rsidP="0072544A">
      <w:pPr>
        <w:pStyle w:val="a9"/>
        <w:numPr>
          <w:ilvl w:val="0"/>
          <w:numId w:val="2"/>
        </w:numPr>
        <w:ind w:leftChars="0"/>
        <w:rPr>
          <w:rFonts w:ascii="Arial" w:eastAsiaTheme="minorHAnsi" w:hAnsi="Arial" w:cs="Arial"/>
          <w:color w:val="2F5496" w:themeColor="accent1" w:themeShade="BF"/>
          <w:sz w:val="21"/>
          <w:szCs w:val="28"/>
        </w:rPr>
      </w:pPr>
      <w:r w:rsidRPr="006177A3">
        <w:rPr>
          <w:rFonts w:ascii="Arial" w:eastAsiaTheme="minorHAnsi" w:hAnsi="Arial" w:cs="Arial"/>
          <w:color w:val="2F5496" w:themeColor="accent1" w:themeShade="BF"/>
          <w:sz w:val="21"/>
          <w:szCs w:val="28"/>
        </w:rPr>
        <w:t>Body 1: Suggest reasons.</w:t>
      </w:r>
    </w:p>
    <w:p w14:paraId="3C809CD9" w14:textId="07BC00CC" w:rsidR="0072544A" w:rsidRPr="006177A3" w:rsidRDefault="0072544A" w:rsidP="0072544A">
      <w:pPr>
        <w:pStyle w:val="a9"/>
        <w:numPr>
          <w:ilvl w:val="0"/>
          <w:numId w:val="2"/>
        </w:numPr>
        <w:ind w:leftChars="0"/>
        <w:rPr>
          <w:rFonts w:ascii="Arial" w:eastAsiaTheme="minorHAnsi" w:hAnsi="Arial" w:cs="Arial"/>
          <w:color w:val="2F5496" w:themeColor="accent1" w:themeShade="BF"/>
          <w:sz w:val="21"/>
          <w:szCs w:val="28"/>
        </w:rPr>
      </w:pPr>
      <w:r w:rsidRPr="006177A3">
        <w:rPr>
          <w:rFonts w:ascii="Arial" w:eastAsiaTheme="minorHAnsi" w:hAnsi="Arial" w:cs="Arial"/>
          <w:color w:val="2F5496" w:themeColor="accent1" w:themeShade="BF"/>
          <w:sz w:val="21"/>
          <w:szCs w:val="28"/>
        </w:rPr>
        <w:t>Body 2: In-depth solutions.</w:t>
      </w:r>
    </w:p>
    <w:p w14:paraId="52775731" w14:textId="36390997" w:rsidR="0072544A" w:rsidRPr="006177A3" w:rsidRDefault="0072544A" w:rsidP="0072544A">
      <w:pPr>
        <w:pStyle w:val="a9"/>
        <w:numPr>
          <w:ilvl w:val="0"/>
          <w:numId w:val="2"/>
        </w:numPr>
        <w:ind w:leftChars="0"/>
        <w:rPr>
          <w:rFonts w:ascii="Arial" w:eastAsiaTheme="minorHAnsi" w:hAnsi="Arial" w:cs="Arial"/>
          <w:color w:val="4472C4" w:themeColor="accent1"/>
          <w:sz w:val="21"/>
          <w:szCs w:val="28"/>
        </w:rPr>
      </w:pPr>
      <w:r w:rsidRPr="006177A3">
        <w:rPr>
          <w:rFonts w:ascii="Arial" w:eastAsiaTheme="minorHAnsi" w:hAnsi="Arial" w:cs="Arial"/>
          <w:color w:val="4472C4" w:themeColor="accent1"/>
          <w:sz w:val="21"/>
          <w:szCs w:val="28"/>
        </w:rPr>
        <w:t>Conclusion</w:t>
      </w:r>
    </w:p>
    <w:p w14:paraId="4531B1E8" w14:textId="6EE9A83C" w:rsidR="0072544A" w:rsidRPr="006177A3" w:rsidRDefault="0072544A" w:rsidP="0072544A">
      <w:pPr>
        <w:rPr>
          <w:rFonts w:ascii="Arial" w:eastAsiaTheme="minorHAnsi" w:hAnsi="Arial" w:cs="Arial"/>
          <w:color w:val="4472C4" w:themeColor="accent1"/>
          <w:sz w:val="21"/>
          <w:szCs w:val="28"/>
        </w:rPr>
      </w:pPr>
    </w:p>
    <w:p w14:paraId="14E7FFDC" w14:textId="234F4A5B" w:rsidR="009F3998" w:rsidRPr="006177A3" w:rsidRDefault="009F3998" w:rsidP="0072544A">
      <w:pPr>
        <w:rPr>
          <w:rFonts w:ascii="Arial" w:eastAsiaTheme="minorHAnsi" w:hAnsi="Arial" w:cs="Arial"/>
          <w:color w:val="4472C4" w:themeColor="accent1"/>
          <w:sz w:val="21"/>
          <w:szCs w:val="28"/>
        </w:rPr>
      </w:pPr>
    </w:p>
    <w:p w14:paraId="5F65A71D" w14:textId="5BAEA0CC" w:rsidR="0072544A" w:rsidRPr="006177A3" w:rsidRDefault="0072544A" w:rsidP="0072544A">
      <w:pPr>
        <w:rPr>
          <w:rFonts w:ascii="Arial" w:eastAsiaTheme="minorHAnsi" w:hAnsi="Arial" w:cs="Arial"/>
          <w:b/>
          <w:color w:val="000000" w:themeColor="text1"/>
          <w:sz w:val="21"/>
          <w:szCs w:val="28"/>
        </w:rPr>
      </w:pPr>
      <w:r w:rsidRPr="006177A3">
        <w:rPr>
          <w:rFonts w:ascii="Arial" w:eastAsiaTheme="minorHAnsi" w:hAnsi="Arial" w:cs="Arial"/>
          <w:b/>
          <w:color w:val="000000" w:themeColor="text1"/>
          <w:sz w:val="21"/>
          <w:szCs w:val="28"/>
        </w:rPr>
        <w:t>AFTER CORRECTION</w:t>
      </w:r>
    </w:p>
    <w:p w14:paraId="555BA725" w14:textId="38282C01" w:rsidR="0072544A" w:rsidRPr="006177A3" w:rsidRDefault="0072544A" w:rsidP="0072544A">
      <w:pPr>
        <w:rPr>
          <w:rFonts w:ascii="Arial" w:eastAsiaTheme="minorHAnsi" w:hAnsi="Arial" w:cs="Arial"/>
          <w:color w:val="4472C4" w:themeColor="accent1"/>
          <w:sz w:val="21"/>
          <w:szCs w:val="28"/>
        </w:rPr>
      </w:pPr>
    </w:p>
    <w:p w14:paraId="3C7F430C" w14:textId="2A759479" w:rsidR="006D5FEE" w:rsidRPr="006177A3" w:rsidRDefault="006D5FEE"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The global society is suffering from pollution </w:t>
      </w:r>
      <w:ins w:id="38" w:author="Microsoft Office User" w:date="2019-04-09T22:27:00Z">
        <w:r w:rsidRPr="006177A3">
          <w:rPr>
            <w:rFonts w:ascii="Arial" w:eastAsiaTheme="minorHAnsi" w:hAnsi="Arial" w:cs="Arial"/>
            <w:color w:val="000000"/>
            <w:sz w:val="21"/>
            <w:szCs w:val="21"/>
          </w:rPr>
          <w:t>more</w:t>
        </w:r>
      </w:ins>
      <w:r w:rsidRPr="006177A3">
        <w:rPr>
          <w:rFonts w:ascii="Arial" w:eastAsiaTheme="minorHAnsi" w:hAnsi="Arial" w:cs="Arial"/>
          <w:color w:val="000000"/>
          <w:sz w:val="21"/>
          <w:szCs w:val="21"/>
        </w:rPr>
        <w:t xml:space="preserve"> than</w:t>
      </w:r>
      <w:ins w:id="39" w:author="Microsoft Office User" w:date="2019-04-09T22:27:00Z">
        <w:r w:rsidRPr="006177A3">
          <w:rPr>
            <w:rFonts w:ascii="Arial" w:eastAsiaTheme="minorHAnsi" w:hAnsi="Arial" w:cs="Arial"/>
            <w:color w:val="000000"/>
            <w:sz w:val="21"/>
            <w:szCs w:val="21"/>
          </w:rPr>
          <w:t xml:space="preserve"> ever</w:t>
        </w:r>
      </w:ins>
      <w:r w:rsidRPr="006177A3">
        <w:rPr>
          <w:rFonts w:ascii="Arial" w:eastAsiaTheme="minorHAnsi" w:hAnsi="Arial" w:cs="Arial"/>
          <w:color w:val="000000"/>
          <w:sz w:val="21"/>
          <w:szCs w:val="21"/>
        </w:rPr>
        <w:t xml:space="preserve"> before, and </w:t>
      </w:r>
      <w:r w:rsidR="006067A4" w:rsidRPr="006177A3">
        <w:rPr>
          <w:rFonts w:ascii="Arial" w:eastAsiaTheme="minorHAnsi" w:hAnsi="Arial" w:cs="Arial"/>
          <w:color w:val="000000"/>
          <w:sz w:val="21"/>
          <w:szCs w:val="21"/>
        </w:rPr>
        <w:t>the consequences of pollution</w:t>
      </w:r>
      <w:r w:rsidRPr="006177A3">
        <w:rPr>
          <w:rFonts w:ascii="Arial" w:eastAsiaTheme="minorHAnsi" w:hAnsi="Arial" w:cs="Arial"/>
          <w:color w:val="000000"/>
          <w:sz w:val="21"/>
          <w:szCs w:val="21"/>
        </w:rPr>
        <w:t xml:space="preserve"> is deteriorating</w:t>
      </w:r>
      <w:ins w:id="40" w:author="Microsoft Office User" w:date="2019-04-09T22:28:00Z">
        <w:r w:rsidRPr="006177A3">
          <w:rPr>
            <w:rFonts w:ascii="Arial" w:eastAsiaTheme="minorHAnsi" w:hAnsi="Arial" w:cs="Arial"/>
            <w:color w:val="000000"/>
            <w:sz w:val="21"/>
            <w:szCs w:val="21"/>
          </w:rPr>
          <w:t>,</w:t>
        </w:r>
      </w:ins>
      <w:r w:rsidRPr="006177A3">
        <w:rPr>
          <w:rFonts w:ascii="Arial" w:eastAsiaTheme="minorHAnsi" w:hAnsi="Arial" w:cs="Arial"/>
          <w:color w:val="000000"/>
          <w:sz w:val="21"/>
          <w:szCs w:val="21"/>
        </w:rPr>
        <w:t xml:space="preserve"> especially in the large cities. Vast amount</w:t>
      </w:r>
      <w:ins w:id="41" w:author="Microsoft Office User" w:date="2019-04-09T22:28:00Z">
        <w:r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of waste from consumers and industries are threatening our lives and </w:t>
      </w:r>
      <w:ins w:id="42" w:author="Microsoft Office User" w:date="2019-04-09T22:29:00Z">
        <w:r w:rsidRPr="006177A3">
          <w:rPr>
            <w:rFonts w:ascii="Arial" w:eastAsiaTheme="minorHAnsi" w:hAnsi="Arial" w:cs="Arial"/>
            <w:color w:val="000000"/>
            <w:sz w:val="21"/>
            <w:szCs w:val="21"/>
          </w:rPr>
          <w:t xml:space="preserve">this </w:t>
        </w:r>
      </w:ins>
      <w:r w:rsidRPr="006177A3">
        <w:rPr>
          <w:rFonts w:ascii="Arial" w:eastAsiaTheme="minorHAnsi" w:hAnsi="Arial" w:cs="Arial"/>
          <w:color w:val="000000"/>
          <w:sz w:val="21"/>
          <w:szCs w:val="21"/>
        </w:rPr>
        <w:t xml:space="preserve">provokes natural hazards. In order to alleviate the pollution in large cities, there should be a structural transition to a new sustainable business model, and great collaboration with city authority. </w:t>
      </w:r>
    </w:p>
    <w:p w14:paraId="7669B77E" w14:textId="50B15825" w:rsidR="006D5FEE" w:rsidRPr="006177A3" w:rsidRDefault="006D5FEE" w:rsidP="006D5FEE">
      <w:pPr>
        <w:pStyle w:val="a4"/>
        <w:spacing w:before="0" w:beforeAutospacing="0" w:after="0" w:afterAutospacing="0"/>
        <w:rPr>
          <w:rFonts w:ascii="Arial" w:eastAsiaTheme="minorHAnsi" w:hAnsi="Arial" w:cs="Arial"/>
          <w:color w:val="000000"/>
          <w:sz w:val="21"/>
          <w:szCs w:val="21"/>
        </w:rPr>
      </w:pPr>
    </w:p>
    <w:p w14:paraId="6A5E81D9" w14:textId="23299D82" w:rsidR="007D52A5" w:rsidRPr="006177A3" w:rsidRDefault="007D52A5" w:rsidP="007D52A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One </w:t>
      </w:r>
      <w:r w:rsidR="006D5FEE" w:rsidRPr="006177A3">
        <w:rPr>
          <w:rFonts w:ascii="Arial" w:eastAsiaTheme="minorHAnsi" w:hAnsi="Arial" w:cs="Arial"/>
          <w:color w:val="000000"/>
          <w:sz w:val="21"/>
          <w:szCs w:val="21"/>
        </w:rPr>
        <w:t xml:space="preserve">main reason of severity of pollution in large cities is </w:t>
      </w:r>
      <w:r w:rsidRPr="006177A3">
        <w:rPr>
          <w:rFonts w:ascii="Arial" w:eastAsiaTheme="minorHAnsi" w:hAnsi="Arial" w:cs="Arial"/>
          <w:color w:val="000000"/>
          <w:sz w:val="21"/>
          <w:szCs w:val="21"/>
        </w:rPr>
        <w:t xml:space="preserve">that the current level of civil management from city authority cannot keep up with the speed of city’s expansion. </w:t>
      </w:r>
      <w:r w:rsidR="006D5FEE" w:rsidRPr="006177A3">
        <w:rPr>
          <w:rFonts w:ascii="Arial" w:eastAsiaTheme="minorHAnsi" w:hAnsi="Arial" w:cs="Arial"/>
          <w:color w:val="000000"/>
          <w:sz w:val="21"/>
          <w:szCs w:val="21"/>
        </w:rPr>
        <w:t xml:space="preserve">The city where I currently live, Chicago, has various busy places usually near downtown, and I see </w:t>
      </w:r>
      <w:ins w:id="43" w:author="Microsoft Office User" w:date="2019-04-09T22:34:00Z">
        <w:r w:rsidR="006D5FEE" w:rsidRPr="006177A3">
          <w:rPr>
            <w:rFonts w:ascii="Arial" w:eastAsiaTheme="minorHAnsi" w:hAnsi="Arial" w:cs="Arial"/>
            <w:color w:val="000000"/>
            <w:sz w:val="21"/>
            <w:szCs w:val="21"/>
          </w:rPr>
          <w:t xml:space="preserve">a </w:t>
        </w:r>
      </w:ins>
      <w:r w:rsidR="006D5FEE" w:rsidRPr="006177A3">
        <w:rPr>
          <w:rFonts w:ascii="Arial" w:eastAsiaTheme="minorHAnsi" w:hAnsi="Arial" w:cs="Arial"/>
          <w:color w:val="000000"/>
          <w:sz w:val="21"/>
          <w:szCs w:val="21"/>
        </w:rPr>
        <w:t>big amount of scattered waste on the streets every day. The more people</w:t>
      </w:r>
      <w:ins w:id="44" w:author="Microsoft Office User" w:date="2019-04-09T22:34:00Z">
        <w:r w:rsidR="006D5FEE" w:rsidRPr="006177A3">
          <w:rPr>
            <w:rFonts w:ascii="Arial" w:eastAsiaTheme="minorHAnsi" w:hAnsi="Arial" w:cs="Arial"/>
            <w:color w:val="000000"/>
            <w:sz w:val="21"/>
            <w:szCs w:val="21"/>
          </w:rPr>
          <w:t xml:space="preserve"> who</w:t>
        </w:r>
      </w:ins>
      <w:r w:rsidR="006D5FEE" w:rsidRPr="006177A3">
        <w:rPr>
          <w:rFonts w:ascii="Arial" w:eastAsiaTheme="minorHAnsi" w:hAnsi="Arial" w:cs="Arial"/>
          <w:color w:val="000000"/>
          <w:sz w:val="21"/>
          <w:szCs w:val="21"/>
        </w:rPr>
        <w:t xml:space="preserve"> come to these places, the more waste is abandoned without any regulation</w:t>
      </w:r>
      <w:r w:rsidRPr="006177A3">
        <w:rPr>
          <w:rFonts w:ascii="Arial" w:eastAsiaTheme="minorHAnsi" w:hAnsi="Arial" w:cs="Arial"/>
          <w:color w:val="000000"/>
          <w:sz w:val="21"/>
          <w:szCs w:val="21"/>
        </w:rPr>
        <w:t xml:space="preserve">. Another reason behind </w:t>
      </w:r>
      <w:ins w:id="45" w:author="Microsoft Office User" w:date="2019-04-09T22:34:00Z">
        <w:r w:rsidRPr="006177A3">
          <w:rPr>
            <w:rFonts w:ascii="Arial" w:eastAsiaTheme="minorHAnsi" w:hAnsi="Arial" w:cs="Arial"/>
            <w:color w:val="000000"/>
            <w:sz w:val="21"/>
            <w:szCs w:val="21"/>
          </w:rPr>
          <w:t xml:space="preserve">pollution </w:t>
        </w:r>
      </w:ins>
      <w:r w:rsidRPr="006177A3">
        <w:rPr>
          <w:rFonts w:ascii="Arial" w:eastAsiaTheme="minorHAnsi" w:hAnsi="Arial" w:cs="Arial"/>
          <w:color w:val="000000"/>
          <w:sz w:val="21"/>
          <w:szCs w:val="21"/>
        </w:rPr>
        <w:t>is the tendency of all business by which they try as much as they can in order to safeguard their interest. If any kind of city regulation on w</w:t>
      </w:r>
      <w:r w:rsidR="001A79DB" w:rsidRPr="006177A3">
        <w:rPr>
          <w:rFonts w:ascii="Arial" w:eastAsiaTheme="minorHAnsi" w:hAnsi="Arial" w:cs="Arial"/>
          <w:color w:val="000000"/>
          <w:sz w:val="21"/>
          <w:szCs w:val="21"/>
        </w:rPr>
        <w:t xml:space="preserve">aste from product manufacturing and packaging </w:t>
      </w:r>
      <w:r w:rsidRPr="006177A3">
        <w:rPr>
          <w:rFonts w:ascii="Arial" w:eastAsiaTheme="minorHAnsi" w:hAnsi="Arial" w:cs="Arial"/>
          <w:color w:val="000000"/>
          <w:sz w:val="21"/>
          <w:szCs w:val="21"/>
        </w:rPr>
        <w:t xml:space="preserve">took place, it would bring a certain negative impact on business. </w:t>
      </w:r>
    </w:p>
    <w:p w14:paraId="44A0669F" w14:textId="77777777" w:rsidR="007D52A5" w:rsidRPr="006177A3" w:rsidRDefault="007D52A5" w:rsidP="007D52A5">
      <w:pPr>
        <w:pStyle w:val="a4"/>
        <w:spacing w:before="0" w:beforeAutospacing="0" w:after="0" w:afterAutospacing="0"/>
        <w:rPr>
          <w:rFonts w:ascii="Arial" w:eastAsiaTheme="minorHAnsi" w:hAnsi="Arial" w:cs="Arial"/>
          <w:color w:val="000000"/>
          <w:sz w:val="21"/>
          <w:szCs w:val="21"/>
        </w:rPr>
      </w:pPr>
    </w:p>
    <w:p w14:paraId="5F5EA300" w14:textId="0AF3E761" w:rsidR="007D52A5" w:rsidRPr="006177A3" w:rsidRDefault="001A79DB" w:rsidP="007D52A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As a solution, reinforcement for well-organized civil management from city authority is needed, which can be led by distributing adequate number of labor force and equipment on each district as well as a structural reform on current business model. A</w:t>
      </w:r>
      <w:r w:rsidR="007D52A5" w:rsidRPr="006177A3">
        <w:rPr>
          <w:rFonts w:ascii="Arial" w:eastAsiaTheme="minorHAnsi" w:hAnsi="Arial" w:cs="Arial"/>
          <w:color w:val="000000"/>
          <w:sz w:val="21"/>
          <w:szCs w:val="21"/>
        </w:rPr>
        <w:t>s long as the existing business model and the product lifecycle are not changed, it is hardly expected that businesses would be willing to favor the regulations, since main objective of business is to produce and pack a commodity with the least cost and get the biggest interest.</w:t>
      </w:r>
    </w:p>
    <w:p w14:paraId="0CEF3EBE" w14:textId="5146BC04" w:rsidR="007D52A5" w:rsidRPr="006177A3" w:rsidRDefault="007D52A5" w:rsidP="007D52A5">
      <w:pPr>
        <w:pStyle w:val="a4"/>
        <w:spacing w:before="0" w:beforeAutospacing="0" w:after="0" w:afterAutospacing="0"/>
        <w:rPr>
          <w:rFonts w:ascii="Arial" w:eastAsiaTheme="minorHAnsi" w:hAnsi="Arial" w:cs="Arial"/>
          <w:color w:val="000000"/>
          <w:sz w:val="21"/>
          <w:szCs w:val="21"/>
        </w:rPr>
      </w:pPr>
    </w:p>
    <w:p w14:paraId="21A7B9C0" w14:textId="6728F2E2" w:rsidR="007D52A5" w:rsidRPr="006177A3" w:rsidRDefault="001A79DB" w:rsidP="007D52A5">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Therefore, </w:t>
      </w:r>
      <w:r w:rsidR="00E619E3" w:rsidRPr="006177A3">
        <w:rPr>
          <w:rFonts w:ascii="Arial" w:eastAsiaTheme="minorHAnsi" w:hAnsi="Arial" w:cs="Arial"/>
          <w:color w:val="000000"/>
          <w:sz w:val="21"/>
          <w:szCs w:val="21"/>
        </w:rPr>
        <w:t xml:space="preserve">the </w:t>
      </w:r>
      <w:r w:rsidRPr="006177A3">
        <w:rPr>
          <w:rFonts w:ascii="Arial" w:eastAsiaTheme="minorHAnsi" w:hAnsi="Arial" w:cs="Arial"/>
          <w:color w:val="000000"/>
          <w:sz w:val="21"/>
          <w:szCs w:val="21"/>
        </w:rPr>
        <w:t>endeavor from both public and private sector is needed to</w:t>
      </w:r>
      <w:r w:rsidR="00E619E3" w:rsidRPr="006177A3">
        <w:rPr>
          <w:rFonts w:ascii="Arial" w:eastAsiaTheme="minorHAnsi" w:hAnsi="Arial" w:cs="Arial"/>
          <w:color w:val="000000"/>
          <w:sz w:val="21"/>
          <w:szCs w:val="21"/>
        </w:rPr>
        <w:t xml:space="preserve"> result in a tangible impact to mitigate pollution in large cities, and a robust cooperation would be the key element of this solution.</w:t>
      </w:r>
    </w:p>
    <w:p w14:paraId="4C2EB60C" w14:textId="509AB441" w:rsidR="007D52A5" w:rsidRPr="006177A3" w:rsidRDefault="007D52A5" w:rsidP="007D52A5">
      <w:pPr>
        <w:pStyle w:val="a4"/>
        <w:spacing w:before="0" w:beforeAutospacing="0" w:after="0" w:afterAutospacing="0"/>
        <w:rPr>
          <w:rFonts w:ascii="Arial" w:eastAsiaTheme="minorHAnsi" w:hAnsi="Arial" w:cs="Arial"/>
          <w:color w:val="000000"/>
          <w:sz w:val="21"/>
          <w:szCs w:val="21"/>
        </w:rPr>
      </w:pPr>
    </w:p>
    <w:p w14:paraId="5A020A49" w14:textId="1B518935"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2209854E" w14:textId="624BCD03"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1104D777" w14:textId="01CAAEE0"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57A37528" w14:textId="34D258B3"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04A19B5B" w14:textId="46D19ABF"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722A5D10" w14:textId="5E411A2F"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02966228" w14:textId="5E404D47"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63E19833" w14:textId="6098D396"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61FA1362" w14:textId="51C67409"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455E6A84" w14:textId="52291D59"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0E57BF8B" w14:textId="575BF3AA"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7D9F9520" w14:textId="6E28DAB1"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305AB20F" w14:textId="226DC9BC"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68E0F46E" w14:textId="190E1693"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4C84CD7C" w14:textId="1DCBDDD9"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115251A3" w14:textId="1E1289F2"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4842D770" w14:textId="1D58E29B" w:rsidR="00513CC6" w:rsidRPr="006177A3" w:rsidRDefault="00513CC6" w:rsidP="00513CC6">
      <w:pPr>
        <w:pStyle w:val="2"/>
        <w:rPr>
          <w:rFonts w:ascii="Arial" w:eastAsiaTheme="minorHAnsi" w:hAnsi="Arial" w:cs="Arial"/>
          <w:sz w:val="36"/>
          <w:szCs w:val="28"/>
        </w:rPr>
      </w:pPr>
      <w:r w:rsidRPr="006177A3">
        <w:rPr>
          <w:rFonts w:ascii="Arial" w:eastAsiaTheme="minorHAnsi" w:hAnsi="Arial" w:cs="Arial"/>
          <w:sz w:val="36"/>
          <w:szCs w:val="28"/>
        </w:rPr>
        <w:t xml:space="preserve">ESSAY </w:t>
      </w:r>
      <w:r w:rsidR="00F221C5" w:rsidRPr="006177A3">
        <w:rPr>
          <w:rFonts w:ascii="Arial" w:eastAsiaTheme="minorHAnsi" w:hAnsi="Arial" w:cs="Arial"/>
          <w:sz w:val="36"/>
          <w:szCs w:val="28"/>
        </w:rPr>
        <w:t>3</w:t>
      </w:r>
    </w:p>
    <w:p w14:paraId="35ADAC53" w14:textId="19E7B911" w:rsidR="007D52A5" w:rsidRPr="006177A3" w:rsidRDefault="007D52A5" w:rsidP="00513CC6">
      <w:pPr>
        <w:rPr>
          <w:rFonts w:ascii="Arial" w:eastAsiaTheme="minorHAnsi" w:hAnsi="Arial" w:cs="Arial"/>
          <w:sz w:val="21"/>
          <w:szCs w:val="28"/>
        </w:rPr>
      </w:pPr>
    </w:p>
    <w:p w14:paraId="3F18B991" w14:textId="3C1618E2" w:rsidR="00513CC6" w:rsidRPr="006177A3" w:rsidRDefault="00513CC6" w:rsidP="00513CC6">
      <w:pPr>
        <w:pStyle w:val="3"/>
        <w:ind w:left="1020" w:hanging="420"/>
        <w:rPr>
          <w:rFonts w:ascii="Arial" w:eastAsiaTheme="minorHAnsi" w:hAnsi="Arial" w:cs="Arial"/>
          <w:sz w:val="21"/>
          <w:szCs w:val="28"/>
        </w:rPr>
      </w:pPr>
      <w:r w:rsidRPr="006177A3">
        <w:rPr>
          <w:rFonts w:ascii="Arial" w:eastAsiaTheme="minorHAnsi" w:hAnsi="Arial" w:cs="Arial"/>
          <w:b/>
          <w:bCs/>
          <w:color w:val="FF0000"/>
          <w:sz w:val="21"/>
          <w:szCs w:val="28"/>
        </w:rPr>
        <w:t xml:space="preserve">TASK 1 </w:t>
      </w:r>
    </w:p>
    <w:p w14:paraId="3293B9EE"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6850B986"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b/>
          <w:bCs/>
          <w:color w:val="FF0000"/>
          <w:sz w:val="21"/>
          <w:szCs w:val="21"/>
        </w:rPr>
        <w:t>You should spend about 20 minutes on this task.</w:t>
      </w:r>
    </w:p>
    <w:p w14:paraId="7BEA3041"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b/>
          <w:bCs/>
          <w:color w:val="FF0000"/>
          <w:sz w:val="21"/>
          <w:szCs w:val="21"/>
        </w:rPr>
        <w:t xml:space="preserve">The graph below presents the movie preferences of young adults (worldwide). </w:t>
      </w:r>
    </w:p>
    <w:p w14:paraId="624A2100"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50E0F2B6"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proofErr w:type="spellStart"/>
      <w:r w:rsidRPr="006177A3">
        <w:rPr>
          <w:rFonts w:ascii="Arial" w:eastAsiaTheme="minorHAnsi" w:hAnsi="Arial" w:cs="Arial"/>
          <w:b/>
          <w:bCs/>
          <w:color w:val="FF0000"/>
          <w:sz w:val="21"/>
          <w:szCs w:val="21"/>
        </w:rPr>
        <w:t>Summarise</w:t>
      </w:r>
      <w:proofErr w:type="spellEnd"/>
      <w:r w:rsidRPr="006177A3">
        <w:rPr>
          <w:rFonts w:ascii="Arial" w:eastAsiaTheme="minorHAnsi" w:hAnsi="Arial" w:cs="Arial"/>
          <w:b/>
          <w:bCs/>
          <w:color w:val="FF0000"/>
          <w:sz w:val="21"/>
          <w:szCs w:val="21"/>
        </w:rPr>
        <w:t xml:space="preserve"> the information by selecting and report in the main features, and make comparisons where relevant.</w:t>
      </w:r>
    </w:p>
    <w:p w14:paraId="60CC17AB"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0C30ECB4" w14:textId="6108B4BC"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b/>
          <w:bCs/>
          <w:color w:val="FF0000"/>
          <w:sz w:val="21"/>
          <w:szCs w:val="21"/>
        </w:rPr>
        <w:lastRenderedPageBreak/>
        <w:t>Write at least 150 words.</w:t>
      </w:r>
      <w:r w:rsidRPr="006177A3">
        <w:rPr>
          <w:rFonts w:ascii="Arial" w:eastAsiaTheme="minorHAnsi" w:hAnsi="Arial" w:cs="Arial"/>
          <w:color w:val="000000"/>
          <w:sz w:val="21"/>
          <w:szCs w:val="21"/>
        </w:rPr>
        <w:br/>
        <w:t> </w:t>
      </w:r>
      <w:r w:rsidRPr="006177A3">
        <w:rPr>
          <w:rFonts w:ascii="Arial" w:eastAsiaTheme="minorHAnsi" w:hAnsi="Arial" w:cs="Arial"/>
          <w:b/>
          <w:bCs/>
          <w:color w:val="000000"/>
          <w:sz w:val="21"/>
          <w:szCs w:val="21"/>
        </w:rPr>
        <w:fldChar w:fldCharType="begin"/>
      </w:r>
      <w:r w:rsidRPr="006177A3">
        <w:rPr>
          <w:rFonts w:ascii="Arial" w:eastAsiaTheme="minorHAnsi" w:hAnsi="Arial" w:cs="Arial"/>
          <w:b/>
          <w:bCs/>
          <w:color w:val="000000"/>
          <w:sz w:val="21"/>
          <w:szCs w:val="21"/>
        </w:rPr>
        <w:instrText xml:space="preserve"> INCLUDEPICTURE "/var/folders/d9/m4vldv8s38q7kl2j30xlpmph0000gn/T/com.microsoft.Word/WebArchiveCopyPasteTempFiles/KCOenXmFfq0TxQ05XDxRU4JDBBquz6h3oJWj-XRBsA9aVyYAn6vINhHrvE_4LH0TdPW0d--3Z-VdvaAOC_7atmUbLKwt3cxlU89qpBxgk2dxuQanPB_EATLraoRsqTlRBbLjtdBB" \* MERGEFORMATINET </w:instrText>
      </w:r>
      <w:r w:rsidRPr="006177A3">
        <w:rPr>
          <w:rFonts w:ascii="Arial" w:eastAsiaTheme="minorHAnsi" w:hAnsi="Arial" w:cs="Arial"/>
          <w:b/>
          <w:bCs/>
          <w:color w:val="000000"/>
          <w:sz w:val="21"/>
          <w:szCs w:val="21"/>
        </w:rPr>
        <w:fldChar w:fldCharType="separate"/>
      </w:r>
      <w:r w:rsidRPr="006177A3">
        <w:rPr>
          <w:rFonts w:ascii="Arial" w:eastAsiaTheme="minorHAnsi" w:hAnsi="Arial" w:cs="Arial"/>
          <w:b/>
          <w:bCs/>
          <w:noProof/>
          <w:color w:val="000000"/>
          <w:sz w:val="21"/>
          <w:szCs w:val="21"/>
        </w:rPr>
        <w:drawing>
          <wp:inline distT="0" distB="0" distL="0" distR="0" wp14:anchorId="16C28298" wp14:editId="2C0ED44E">
            <wp:extent cx="5943600" cy="3739515"/>
            <wp:effectExtent l="0" t="0" r="0" b="0"/>
            <wp:docPr id="3" name="그림 3" descr="/var/folders/d9/m4vldv8s38q7kl2j30xlpmph0000gn/T/com.microsoft.Word/WebArchiveCopyPasteTempFiles/KCOenXmFfq0TxQ05XDxRU4JDBBquz6h3oJWj-XRBsA9aVyYAn6vINhHrvE_4LH0TdPW0d--3Z-VdvaAOC_7atmUbLKwt3cxlU89qpBxgk2dxuQanPB_EATLraoRsqTlRBbLjtd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d9/m4vldv8s38q7kl2j30xlpmph0000gn/T/com.microsoft.Word/WebArchiveCopyPasteTempFiles/KCOenXmFfq0TxQ05XDxRU4JDBBquz6h3oJWj-XRBsA9aVyYAn6vINhHrvE_4LH0TdPW0d--3Z-VdvaAOC_7atmUbLKwt3cxlU89qpBxgk2dxuQanPB_EATLraoRsqTlRBbLjtdB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9515"/>
                    </a:xfrm>
                    <a:prstGeom prst="rect">
                      <a:avLst/>
                    </a:prstGeom>
                    <a:noFill/>
                    <a:ln>
                      <a:noFill/>
                    </a:ln>
                  </pic:spPr>
                </pic:pic>
              </a:graphicData>
            </a:graphic>
          </wp:inline>
        </w:drawing>
      </w:r>
      <w:r w:rsidRPr="006177A3">
        <w:rPr>
          <w:rFonts w:ascii="Arial" w:eastAsiaTheme="minorHAnsi" w:hAnsi="Arial" w:cs="Arial"/>
          <w:b/>
          <w:bCs/>
          <w:color w:val="000000"/>
          <w:sz w:val="21"/>
          <w:szCs w:val="21"/>
        </w:rPr>
        <w:fldChar w:fldCharType="end"/>
      </w:r>
    </w:p>
    <w:p w14:paraId="69B38762" w14:textId="77777777" w:rsidR="00513CC6" w:rsidRPr="006177A3" w:rsidRDefault="00513CC6" w:rsidP="007D52A5">
      <w:pPr>
        <w:pStyle w:val="a4"/>
        <w:spacing w:before="0" w:beforeAutospacing="0" w:after="0" w:afterAutospacing="0"/>
        <w:rPr>
          <w:rFonts w:ascii="Arial" w:eastAsiaTheme="minorHAnsi" w:hAnsi="Arial" w:cs="Arial"/>
          <w:color w:val="000000"/>
          <w:sz w:val="21"/>
          <w:szCs w:val="21"/>
        </w:rPr>
      </w:pPr>
    </w:p>
    <w:p w14:paraId="45B4B897"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The given graph compares the movie preferences of young adults in the world among six different genres of movie.</w:t>
      </w:r>
    </w:p>
    <w:p w14:paraId="411A3FAA"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27092930"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Overall, comedy is the most preferred movie for both male and female young adults</w:t>
      </w:r>
      <w:del w:id="46" w:author="Microsoft Office User" w:date="2019-04-10T13:42:00Z">
        <w:r w:rsidRPr="006177A3" w:rsidDel="00513CC6">
          <w:rPr>
            <w:rFonts w:ascii="Arial" w:eastAsiaTheme="minorHAnsi" w:hAnsi="Arial" w:cs="Arial"/>
            <w:color w:val="000000"/>
            <w:sz w:val="21"/>
            <w:szCs w:val="21"/>
          </w:rPr>
          <w:delText xml:space="preserve"> in</w:delText>
        </w:r>
      </w:del>
      <w:r w:rsidRPr="006177A3">
        <w:rPr>
          <w:rFonts w:ascii="Arial" w:eastAsiaTheme="minorHAnsi" w:hAnsi="Arial" w:cs="Arial"/>
          <w:color w:val="000000"/>
          <w:sz w:val="21"/>
          <w:szCs w:val="21"/>
        </w:rPr>
        <w:t xml:space="preserve"> which 282 adults in total chose, while animation is the least preferred movie with the low number of 117 adults.</w:t>
      </w:r>
    </w:p>
    <w:p w14:paraId="257DD468"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674A5592" w14:textId="7C56ABCE"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Among young male adults, action and comedy movies are the most preferred </w:t>
      </w:r>
      <w:commentRangeStart w:id="47"/>
      <w:r w:rsidRPr="006177A3">
        <w:rPr>
          <w:rFonts w:ascii="Arial" w:eastAsiaTheme="minorHAnsi" w:hAnsi="Arial" w:cs="Arial"/>
          <w:color w:val="000000"/>
          <w:sz w:val="21"/>
          <w:szCs w:val="21"/>
        </w:rPr>
        <w:t xml:space="preserve">which </w:t>
      </w:r>
      <w:ins w:id="48" w:author="Microsoft Office User" w:date="2019-04-10T13:43:00Z">
        <w:r w:rsidRPr="006177A3">
          <w:rPr>
            <w:rFonts w:ascii="Arial" w:eastAsiaTheme="minorHAnsi" w:hAnsi="Arial" w:cs="Arial"/>
            <w:color w:val="000000"/>
            <w:sz w:val="21"/>
            <w:szCs w:val="21"/>
          </w:rPr>
          <w:t xml:space="preserve">each </w:t>
        </w:r>
      </w:ins>
      <w:r w:rsidRPr="006177A3">
        <w:rPr>
          <w:rFonts w:ascii="Arial" w:eastAsiaTheme="minorHAnsi" w:hAnsi="Arial" w:cs="Arial"/>
          <w:color w:val="000000"/>
          <w:sz w:val="21"/>
          <w:szCs w:val="21"/>
        </w:rPr>
        <w:t xml:space="preserve">have more than </w:t>
      </w:r>
      <w:ins w:id="49" w:author="Microsoft Office User" w:date="2019-04-10T13:43:00Z">
        <w:r w:rsidRPr="006177A3">
          <w:rPr>
            <w:rFonts w:ascii="Arial" w:eastAsiaTheme="minorHAnsi" w:hAnsi="Arial" w:cs="Arial"/>
            <w:color w:val="000000"/>
            <w:sz w:val="21"/>
            <w:szCs w:val="21"/>
          </w:rPr>
          <w:t>130</w:t>
        </w:r>
      </w:ins>
      <w:del w:id="50" w:author="Microsoft Office User" w:date="2019-04-10T13:43:00Z">
        <w:r w:rsidRPr="006177A3" w:rsidDel="00513CC6">
          <w:rPr>
            <w:rFonts w:ascii="Arial" w:eastAsiaTheme="minorHAnsi" w:hAnsi="Arial" w:cs="Arial"/>
            <w:color w:val="000000"/>
            <w:sz w:val="21"/>
            <w:szCs w:val="21"/>
          </w:rPr>
          <w:delText>120</w:delText>
        </w:r>
      </w:del>
      <w:r w:rsidRPr="006177A3">
        <w:rPr>
          <w:rFonts w:ascii="Arial" w:eastAsiaTheme="minorHAnsi" w:hAnsi="Arial" w:cs="Arial"/>
          <w:color w:val="000000"/>
          <w:sz w:val="21"/>
          <w:szCs w:val="21"/>
        </w:rPr>
        <w:t xml:space="preserve"> </w:t>
      </w:r>
      <w:commentRangeEnd w:id="47"/>
      <w:r w:rsidRPr="006177A3">
        <w:rPr>
          <w:rStyle w:val="a6"/>
          <w:rFonts w:ascii="Arial" w:eastAsiaTheme="minorHAnsi" w:hAnsi="Arial" w:cs="Arial"/>
          <w:kern w:val="2"/>
          <w:sz w:val="20"/>
          <w:szCs w:val="20"/>
        </w:rPr>
        <w:commentReference w:id="47"/>
      </w:r>
      <w:r w:rsidRPr="006177A3">
        <w:rPr>
          <w:rFonts w:ascii="Arial" w:eastAsiaTheme="minorHAnsi" w:hAnsi="Arial" w:cs="Arial"/>
          <w:color w:val="000000"/>
          <w:sz w:val="21"/>
          <w:szCs w:val="21"/>
        </w:rPr>
        <w:t>respondents, where</w:t>
      </w:r>
      <w:del w:id="51" w:author="Microsoft Office User" w:date="2019-04-10T13:42:00Z">
        <w:r w:rsidRPr="006177A3" w:rsidDel="00513CC6">
          <w:rPr>
            <w:rFonts w:ascii="Arial" w:eastAsiaTheme="minorHAnsi" w:hAnsi="Arial" w:cs="Arial"/>
            <w:color w:val="000000"/>
            <w:sz w:val="21"/>
            <w:szCs w:val="21"/>
          </w:rPr>
          <w:delText xml:space="preserve"> </w:delText>
        </w:r>
      </w:del>
      <w:r w:rsidRPr="006177A3">
        <w:rPr>
          <w:rFonts w:ascii="Arial" w:eastAsiaTheme="minorHAnsi" w:hAnsi="Arial" w:cs="Arial"/>
          <w:color w:val="000000"/>
          <w:sz w:val="21"/>
          <w:szCs w:val="21"/>
        </w:rPr>
        <w:t>as romantic movie</w:t>
      </w:r>
      <w:ins w:id="52" w:author="Microsoft Office User" w:date="2019-04-10T13:45:00Z">
        <w:r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w:t>
      </w:r>
      <w:ins w:id="53" w:author="Microsoft Office User" w:date="2019-04-10T13:45:00Z">
        <w:r w:rsidRPr="006177A3">
          <w:rPr>
            <w:rFonts w:ascii="Arial" w:eastAsiaTheme="minorHAnsi" w:hAnsi="Arial" w:cs="Arial"/>
            <w:color w:val="000000"/>
            <w:sz w:val="21"/>
            <w:szCs w:val="21"/>
          </w:rPr>
          <w:t>are</w:t>
        </w:r>
      </w:ins>
      <w:del w:id="54" w:author="Microsoft Office User" w:date="2019-04-10T13:45:00Z">
        <w:r w:rsidRPr="006177A3" w:rsidDel="00513CC6">
          <w:rPr>
            <w:rFonts w:ascii="Arial" w:eastAsiaTheme="minorHAnsi" w:hAnsi="Arial" w:cs="Arial"/>
            <w:color w:val="000000"/>
            <w:sz w:val="21"/>
            <w:szCs w:val="21"/>
          </w:rPr>
          <w:delText>is</w:delText>
        </w:r>
      </w:del>
      <w:r w:rsidRPr="006177A3">
        <w:rPr>
          <w:rFonts w:ascii="Arial" w:eastAsiaTheme="minorHAnsi" w:hAnsi="Arial" w:cs="Arial"/>
          <w:color w:val="000000"/>
          <w:sz w:val="21"/>
          <w:szCs w:val="21"/>
        </w:rPr>
        <w:t xml:space="preserve"> the least preferred with less than 40 respondents. In the young female group, however, only comedy surpassed 120 respondents which is followed by romantic movie. There is no movie chosen by less than 40 females, yet animation was the least preferred.</w:t>
      </w:r>
    </w:p>
    <w:p w14:paraId="29C1C04B"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08FAD990" w14:textId="77777777" w:rsidR="00513CC6" w:rsidRPr="006177A3" w:rsidRDefault="00513CC6" w:rsidP="00513CC6">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Romantic movie recorded the biggest gap between gender of 85 respondents among six genres, and comedy movie recorded the smallest gap of 8.</w:t>
      </w:r>
    </w:p>
    <w:p w14:paraId="3E8F5856" w14:textId="5843DE73" w:rsidR="006D5FEE" w:rsidRPr="006177A3" w:rsidRDefault="00513CC6"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b/>
          <w:bCs/>
          <w:color w:val="000000"/>
          <w:sz w:val="21"/>
          <w:szCs w:val="21"/>
        </w:rPr>
        <w:t> </w:t>
      </w:r>
    </w:p>
    <w:p w14:paraId="074A9796" w14:textId="3F3951DA" w:rsidR="00513CC6" w:rsidRPr="006177A3" w:rsidRDefault="00513CC6" w:rsidP="006D5FEE">
      <w:pPr>
        <w:pStyle w:val="a4"/>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t>FEEDBACK</w:t>
      </w:r>
    </w:p>
    <w:p w14:paraId="1505EBF8" w14:textId="1F3A3F6B" w:rsidR="00513CC6" w:rsidRPr="006177A3" w:rsidRDefault="00513CC6" w:rsidP="006D5FEE">
      <w:pPr>
        <w:pStyle w:val="a4"/>
        <w:spacing w:before="0" w:beforeAutospacing="0" w:after="0" w:afterAutospacing="0"/>
        <w:rPr>
          <w:rFonts w:ascii="Arial" w:eastAsiaTheme="minorHAnsi" w:hAnsi="Arial" w:cs="Arial"/>
          <w:color w:val="2F5496" w:themeColor="accent1" w:themeShade="BF"/>
          <w:sz w:val="21"/>
          <w:szCs w:val="21"/>
        </w:rPr>
      </w:pPr>
    </w:p>
    <w:p w14:paraId="189FB9CD" w14:textId="5F7F0AD1" w:rsidR="00513CC6" w:rsidRPr="006177A3" w:rsidRDefault="00513CC6" w:rsidP="00513CC6">
      <w:pPr>
        <w:pStyle w:val="a4"/>
        <w:numPr>
          <w:ilvl w:val="0"/>
          <w:numId w:val="4"/>
        </w:numPr>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t xml:space="preserve">You left out many </w:t>
      </w:r>
      <w:proofErr w:type="spellStart"/>
      <w:r w:rsidRPr="006177A3">
        <w:rPr>
          <w:rFonts w:ascii="Arial" w:eastAsiaTheme="minorHAnsi" w:hAnsi="Arial" w:cs="Arial"/>
          <w:color w:val="2F5496" w:themeColor="accent1" w:themeShade="BF"/>
          <w:sz w:val="21"/>
          <w:szCs w:val="21"/>
        </w:rPr>
        <w:t>infors</w:t>
      </w:r>
      <w:proofErr w:type="spellEnd"/>
      <w:r w:rsidRPr="006177A3">
        <w:rPr>
          <w:rFonts w:ascii="Arial" w:eastAsiaTheme="minorHAnsi" w:hAnsi="Arial" w:cs="Arial"/>
          <w:color w:val="2F5496" w:themeColor="accent1" w:themeShade="BF"/>
          <w:sz w:val="21"/>
          <w:szCs w:val="21"/>
        </w:rPr>
        <w:t xml:space="preserve"> in graphs. I cannot see any mention on horror and drama. Cover all general key features is one of the scoring points. (Please refer to IETLS score boundary chart.)</w:t>
      </w:r>
      <w:r w:rsidR="00BA6B17" w:rsidRPr="006177A3">
        <w:rPr>
          <w:rFonts w:ascii="Arial" w:eastAsiaTheme="minorHAnsi" w:hAnsi="Arial" w:cs="Arial"/>
          <w:color w:val="2F5496" w:themeColor="accent1" w:themeShade="BF"/>
          <w:sz w:val="21"/>
          <w:szCs w:val="21"/>
        </w:rPr>
        <w:t xml:space="preserve"> You absolutely mention male and female and all categories even if it’s only one time and only name. You could even mention merely their names in introduction. </w:t>
      </w:r>
    </w:p>
    <w:p w14:paraId="27CEDCE7" w14:textId="408730A2" w:rsidR="00BA6B17" w:rsidRPr="006177A3" w:rsidRDefault="00BA6B17" w:rsidP="00513CC6">
      <w:pPr>
        <w:pStyle w:val="a4"/>
        <w:numPr>
          <w:ilvl w:val="0"/>
          <w:numId w:val="4"/>
        </w:numPr>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t>Please write as if you’re explaining to a person who doesn’t have the graph in front of him. Even if you only mention the names of categories, you’re safe. They might think that you left out some details, but they won’t give a very low score.</w:t>
      </w:r>
    </w:p>
    <w:p w14:paraId="1D618AC6" w14:textId="4BC8F18E" w:rsidR="00BA6B17" w:rsidRPr="006177A3" w:rsidRDefault="00BA6B17" w:rsidP="00513CC6">
      <w:pPr>
        <w:pStyle w:val="a4"/>
        <w:numPr>
          <w:ilvl w:val="0"/>
          <w:numId w:val="4"/>
        </w:numPr>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lastRenderedPageBreak/>
        <w:t>The organization of the writing is little awkward. Some ways of organizing it is more successful than others.</w:t>
      </w:r>
    </w:p>
    <w:p w14:paraId="76E7BD55" w14:textId="4998E8E9" w:rsidR="00BA6B17" w:rsidRPr="006177A3" w:rsidRDefault="00BA6B17" w:rsidP="00513CC6">
      <w:pPr>
        <w:pStyle w:val="a4"/>
        <w:numPr>
          <w:ilvl w:val="0"/>
          <w:numId w:val="4"/>
        </w:numPr>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t>She would start off with the men and first with comedy and action. Then she would take the next three genres because all of three has similar amounts of respondents. You can say that horror is half of comedy. For</w:t>
      </w:r>
      <w:r w:rsidR="009F3998" w:rsidRPr="006177A3">
        <w:rPr>
          <w:rFonts w:ascii="Arial" w:eastAsiaTheme="minorHAnsi" w:hAnsi="Arial" w:cs="Arial"/>
          <w:color w:val="2F5496" w:themeColor="accent1" w:themeShade="BF"/>
          <w:sz w:val="21"/>
          <w:szCs w:val="21"/>
        </w:rPr>
        <w:t xml:space="preserve"> </w:t>
      </w:r>
      <w:r w:rsidRPr="006177A3">
        <w:rPr>
          <w:rFonts w:ascii="Arial" w:eastAsiaTheme="minorHAnsi" w:hAnsi="Arial" w:cs="Arial"/>
          <w:color w:val="2F5496" w:themeColor="accent1" w:themeShade="BF"/>
          <w:sz w:val="21"/>
          <w:szCs w:val="21"/>
        </w:rPr>
        <w:t>example, talk about action and comedy together and then say that the third most popular movie genre among men was approximately half of the first two which is horror at 73. This was followed by animation and drama which each had 63 respondents and half of those people responded that they prefer</w:t>
      </w:r>
      <w:r w:rsidR="00161273" w:rsidRPr="006177A3">
        <w:rPr>
          <w:rFonts w:ascii="Arial" w:eastAsiaTheme="minorHAnsi" w:hAnsi="Arial" w:cs="Arial"/>
          <w:color w:val="2F5496" w:themeColor="accent1" w:themeShade="BF"/>
          <w:sz w:val="21"/>
          <w:szCs w:val="21"/>
        </w:rPr>
        <w:t xml:space="preserve"> romantic movie at only 31. And then you can write the similar paragraph for women. As with men, the most women preferred comedy at </w:t>
      </w:r>
      <w:r w:rsidR="00227652" w:rsidRPr="006177A3">
        <w:rPr>
          <w:rFonts w:ascii="Arial" w:eastAsiaTheme="minorHAnsi" w:hAnsi="Arial" w:cs="Arial"/>
          <w:color w:val="2F5496" w:themeColor="accent1" w:themeShade="BF"/>
          <w:sz w:val="21"/>
          <w:szCs w:val="21"/>
        </w:rPr>
        <w:t>137 followed closely by romantic films at 116. And group drama and action together, and one quick sentence about animation and horror.</w:t>
      </w:r>
      <w:r w:rsidRPr="006177A3">
        <w:rPr>
          <w:rFonts w:ascii="Arial" w:eastAsiaTheme="minorHAnsi" w:hAnsi="Arial" w:cs="Arial"/>
          <w:color w:val="2F5496" w:themeColor="accent1" w:themeShade="BF"/>
          <w:sz w:val="21"/>
          <w:szCs w:val="21"/>
        </w:rPr>
        <w:t xml:space="preserve"> </w:t>
      </w:r>
    </w:p>
    <w:p w14:paraId="3714F5B9" w14:textId="3A2384D6" w:rsidR="00513CC6" w:rsidRPr="006177A3" w:rsidRDefault="00513CC6" w:rsidP="006D5FEE">
      <w:pPr>
        <w:pStyle w:val="a4"/>
        <w:spacing w:before="0" w:beforeAutospacing="0" w:after="0" w:afterAutospacing="0"/>
        <w:rPr>
          <w:rFonts w:ascii="Arial" w:eastAsiaTheme="minorHAnsi" w:hAnsi="Arial" w:cs="Arial"/>
          <w:b/>
          <w:color w:val="000000"/>
          <w:sz w:val="21"/>
          <w:szCs w:val="21"/>
        </w:rPr>
      </w:pPr>
    </w:p>
    <w:p w14:paraId="7FABDC48" w14:textId="1549A150" w:rsidR="00513CC6" w:rsidRPr="006177A3" w:rsidRDefault="00256A7D" w:rsidP="006D5FEE">
      <w:pPr>
        <w:pStyle w:val="a4"/>
        <w:spacing w:before="0" w:beforeAutospacing="0" w:after="0" w:afterAutospacing="0"/>
        <w:rPr>
          <w:rFonts w:ascii="Arial" w:eastAsiaTheme="minorHAnsi" w:hAnsi="Arial" w:cs="Arial"/>
          <w:b/>
          <w:color w:val="000000"/>
          <w:sz w:val="21"/>
          <w:szCs w:val="21"/>
        </w:rPr>
      </w:pPr>
      <w:r w:rsidRPr="006177A3">
        <w:rPr>
          <w:rFonts w:ascii="Arial" w:eastAsiaTheme="minorHAnsi" w:hAnsi="Arial" w:cs="Arial"/>
          <w:b/>
          <w:color w:val="000000"/>
          <w:sz w:val="21"/>
          <w:szCs w:val="21"/>
        </w:rPr>
        <w:t>AFTER CORRECTION</w:t>
      </w:r>
    </w:p>
    <w:p w14:paraId="44BE2DEA" w14:textId="4EF43828" w:rsidR="00256A7D" w:rsidRPr="006177A3" w:rsidRDefault="00256A7D" w:rsidP="006D5FEE">
      <w:pPr>
        <w:pStyle w:val="a4"/>
        <w:spacing w:before="0" w:beforeAutospacing="0" w:after="0" w:afterAutospacing="0"/>
        <w:rPr>
          <w:rFonts w:ascii="Arial" w:eastAsiaTheme="minorHAnsi" w:hAnsi="Arial" w:cs="Arial"/>
          <w:color w:val="000000"/>
          <w:sz w:val="21"/>
          <w:szCs w:val="21"/>
        </w:rPr>
      </w:pPr>
    </w:p>
    <w:p w14:paraId="24DC5548" w14:textId="77777777" w:rsidR="00256A7D" w:rsidRPr="006177A3" w:rsidRDefault="00256A7D" w:rsidP="00256A7D">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The given graph compares the movie preferences of young adults in the world among six different genres of movie.</w:t>
      </w:r>
    </w:p>
    <w:p w14:paraId="33C05F4F" w14:textId="77777777" w:rsidR="00256A7D" w:rsidRPr="006177A3" w:rsidRDefault="00256A7D" w:rsidP="00256A7D">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w:t>
      </w:r>
    </w:p>
    <w:p w14:paraId="76151D5B" w14:textId="45D973DD" w:rsidR="00256A7D" w:rsidRPr="006177A3" w:rsidRDefault="00256A7D" w:rsidP="00256A7D">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Overall, comedy is the most preferred movie for both male and female young adults which 282 adults in total chose, while animation is the least preferred movie with the low number of 117 adults.</w:t>
      </w:r>
    </w:p>
    <w:p w14:paraId="0A1B41AF" w14:textId="23142D16" w:rsidR="00256A7D" w:rsidRPr="006177A3" w:rsidRDefault="00256A7D" w:rsidP="006D5FEE">
      <w:pPr>
        <w:pStyle w:val="a4"/>
        <w:spacing w:before="0" w:beforeAutospacing="0" w:after="0" w:afterAutospacing="0"/>
        <w:rPr>
          <w:rFonts w:ascii="Arial" w:eastAsiaTheme="minorHAnsi" w:hAnsi="Arial" w:cs="Arial"/>
          <w:color w:val="000000"/>
          <w:sz w:val="21"/>
          <w:szCs w:val="21"/>
        </w:rPr>
      </w:pPr>
    </w:p>
    <w:p w14:paraId="581276BD" w14:textId="4ED5CC32" w:rsidR="00256A7D" w:rsidRPr="006177A3" w:rsidRDefault="00256A7D"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Among young male adults, comedy and action movies are mostly chosen as their preferred movie, and horror movies followed next with half of the respondents from comedy. </w:t>
      </w:r>
      <w:r w:rsidR="00273A43" w:rsidRPr="006177A3">
        <w:rPr>
          <w:rFonts w:ascii="Arial" w:eastAsiaTheme="minorHAnsi" w:hAnsi="Arial" w:cs="Arial"/>
          <w:color w:val="000000"/>
          <w:sz w:val="21"/>
          <w:szCs w:val="21"/>
        </w:rPr>
        <w:t>Both animation and drama follow next with low number of respondents of 63, and the least preferred movie was 31 which is half of animation and drama.</w:t>
      </w:r>
    </w:p>
    <w:p w14:paraId="7B076A1C" w14:textId="667EAD1B" w:rsidR="00273A43" w:rsidRPr="006177A3" w:rsidRDefault="00273A43" w:rsidP="006D5FEE">
      <w:pPr>
        <w:pStyle w:val="a4"/>
        <w:spacing w:before="0" w:beforeAutospacing="0" w:after="0" w:afterAutospacing="0"/>
        <w:rPr>
          <w:rFonts w:ascii="Arial" w:eastAsiaTheme="minorHAnsi" w:hAnsi="Arial" w:cs="Arial"/>
          <w:color w:val="000000"/>
          <w:sz w:val="21"/>
          <w:szCs w:val="21"/>
        </w:rPr>
      </w:pPr>
    </w:p>
    <w:p w14:paraId="24C3C53E" w14:textId="423EC8B7" w:rsidR="00273A43" w:rsidRPr="006177A3" w:rsidRDefault="00273A43"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As with men, the most preferred movie for female group was comedy at 137 followed closely by romantic films at 116. Drama and action movies were the second and third most preferred at 86 and 82 each, and horror and animation movies were least preferred at 64 and 54 each.</w:t>
      </w:r>
    </w:p>
    <w:p w14:paraId="7DA6EFBD" w14:textId="02EE5B3B" w:rsidR="00273A43" w:rsidRPr="006177A3" w:rsidRDefault="00273A43" w:rsidP="006D5FEE">
      <w:pPr>
        <w:pStyle w:val="a4"/>
        <w:spacing w:before="0" w:beforeAutospacing="0" w:after="0" w:afterAutospacing="0"/>
        <w:rPr>
          <w:rFonts w:ascii="Arial" w:eastAsiaTheme="minorHAnsi" w:hAnsi="Arial" w:cs="Arial"/>
          <w:color w:val="000000"/>
          <w:sz w:val="21"/>
          <w:szCs w:val="21"/>
        </w:rPr>
      </w:pPr>
    </w:p>
    <w:p w14:paraId="0D2EA8C0" w14:textId="520C77B6"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43596729" w14:textId="57D76995"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7DFA6339" w14:textId="09BD89B5"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47588BF1" w14:textId="2AFD7651"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58B0CC21" w14:textId="1193EB80"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72BE5B59" w14:textId="0BC35AF9"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6085BCD3" w14:textId="05A9D79A"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5FC0E677" w14:textId="065653ED"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38DE65C4" w14:textId="46F2F2A9"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71540ACB" w14:textId="402EFFF0"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661D6D22" w14:textId="11F08E1E"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5488C36E" w14:textId="1DBE2516"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22A17378" w14:textId="26D77818"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3326FEB8" w14:textId="4624C916"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0C433CAB" w14:textId="100E336B" w:rsidR="00F221C5" w:rsidRPr="006177A3" w:rsidRDefault="00F221C5" w:rsidP="00F221C5">
      <w:pPr>
        <w:pStyle w:val="2"/>
        <w:rPr>
          <w:rFonts w:ascii="Arial" w:eastAsiaTheme="minorHAnsi" w:hAnsi="Arial" w:cs="Arial"/>
          <w:sz w:val="36"/>
          <w:szCs w:val="28"/>
        </w:rPr>
      </w:pPr>
      <w:r w:rsidRPr="006177A3">
        <w:rPr>
          <w:rFonts w:ascii="Arial" w:eastAsiaTheme="minorHAnsi" w:hAnsi="Arial" w:cs="Arial"/>
          <w:sz w:val="36"/>
          <w:szCs w:val="28"/>
        </w:rPr>
        <w:t>ESSAY 4</w:t>
      </w:r>
    </w:p>
    <w:p w14:paraId="75E0A2FB" w14:textId="77777777" w:rsidR="00273A43" w:rsidRPr="006177A3" w:rsidRDefault="00273A43" w:rsidP="006D5FEE">
      <w:pPr>
        <w:pStyle w:val="a4"/>
        <w:spacing w:before="0" w:beforeAutospacing="0" w:after="0" w:afterAutospacing="0"/>
        <w:rPr>
          <w:rFonts w:ascii="Arial" w:eastAsiaTheme="minorHAnsi" w:hAnsi="Arial" w:cs="Arial"/>
          <w:color w:val="000000"/>
          <w:sz w:val="21"/>
          <w:szCs w:val="21"/>
        </w:rPr>
      </w:pPr>
    </w:p>
    <w:p w14:paraId="2C86FBF2" w14:textId="77777777" w:rsidR="00513CC6" w:rsidRPr="006177A3" w:rsidRDefault="00513CC6" w:rsidP="00513CC6">
      <w:pPr>
        <w:pStyle w:val="3"/>
        <w:ind w:left="1020" w:hanging="420"/>
        <w:rPr>
          <w:rFonts w:ascii="Arial" w:eastAsiaTheme="minorHAnsi" w:hAnsi="Arial" w:cs="Arial"/>
          <w:sz w:val="21"/>
          <w:szCs w:val="28"/>
        </w:rPr>
      </w:pPr>
      <w:r w:rsidRPr="006177A3">
        <w:rPr>
          <w:rFonts w:ascii="Arial" w:eastAsiaTheme="minorHAnsi" w:hAnsi="Arial" w:cs="Arial"/>
          <w:sz w:val="21"/>
          <w:szCs w:val="28"/>
        </w:rPr>
        <w:t>TASK 2</w:t>
      </w:r>
    </w:p>
    <w:p w14:paraId="517C5080" w14:textId="77777777"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29291352" w14:textId="77777777"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b/>
          <w:bCs/>
          <w:color w:val="FF0000"/>
          <w:kern w:val="0"/>
          <w:sz w:val="21"/>
          <w:szCs w:val="21"/>
        </w:rPr>
        <w:t>These days more and more people are travelling domestically or internationally.  There are clearly many benefits to it but there are some who argue that it has also some drawbacks. Discuss the advantages and disadvantages of travelling?</w:t>
      </w:r>
    </w:p>
    <w:p w14:paraId="27D6FBF2" w14:textId="77777777"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7D8C2D81" w14:textId="77777777"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b/>
          <w:bCs/>
          <w:color w:val="FF0000"/>
          <w:kern w:val="0"/>
          <w:sz w:val="21"/>
          <w:szCs w:val="21"/>
        </w:rPr>
        <w:lastRenderedPageBreak/>
        <w:t>Give reasons for your answer and include any relevant examples from your own knowledge or experience.</w:t>
      </w:r>
    </w:p>
    <w:p w14:paraId="05BAAFB8" w14:textId="77777777"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b/>
          <w:bCs/>
          <w:color w:val="FF0000"/>
          <w:kern w:val="0"/>
          <w:sz w:val="21"/>
          <w:szCs w:val="21"/>
        </w:rPr>
        <w:t> </w:t>
      </w:r>
    </w:p>
    <w:p w14:paraId="65F3D113" w14:textId="725D0354"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As globalization is spread to</w:t>
      </w:r>
      <w:del w:id="55" w:author="Microsoft Office User" w:date="2019-04-10T15:16:00Z">
        <w:r w:rsidRPr="006177A3" w:rsidDel="00227652">
          <w:rPr>
            <w:rFonts w:ascii="Arial" w:eastAsiaTheme="minorHAnsi" w:hAnsi="Arial" w:cs="Arial"/>
            <w:color w:val="000000"/>
            <w:kern w:val="0"/>
            <w:sz w:val="21"/>
            <w:szCs w:val="21"/>
          </w:rPr>
          <w:delText xml:space="preserve"> all around</w:delText>
        </w:r>
      </w:del>
      <w:r w:rsidRPr="006177A3">
        <w:rPr>
          <w:rFonts w:ascii="Arial" w:eastAsiaTheme="minorHAnsi" w:hAnsi="Arial" w:cs="Arial"/>
          <w:color w:val="000000"/>
          <w:kern w:val="0"/>
          <w:sz w:val="21"/>
          <w:szCs w:val="21"/>
        </w:rPr>
        <w:t xml:space="preserve"> the </w:t>
      </w:r>
      <w:ins w:id="56" w:author="Microsoft Office User" w:date="2019-04-10T15:16:00Z">
        <w:r w:rsidR="00227652" w:rsidRPr="006177A3">
          <w:rPr>
            <w:rFonts w:ascii="Arial" w:eastAsiaTheme="minorHAnsi" w:hAnsi="Arial" w:cs="Arial"/>
            <w:color w:val="000000"/>
            <w:kern w:val="0"/>
            <w:sz w:val="21"/>
            <w:szCs w:val="21"/>
          </w:rPr>
          <w:t xml:space="preserve">whole </w:t>
        </w:r>
      </w:ins>
      <w:r w:rsidRPr="006177A3">
        <w:rPr>
          <w:rFonts w:ascii="Arial" w:eastAsiaTheme="minorHAnsi" w:hAnsi="Arial" w:cs="Arial"/>
          <w:color w:val="000000"/>
          <w:kern w:val="0"/>
          <w:sz w:val="21"/>
          <w:szCs w:val="21"/>
        </w:rPr>
        <w:t xml:space="preserve">world and technology is advanced, international and transcontinental travels </w:t>
      </w:r>
      <w:ins w:id="57" w:author="Microsoft Office User" w:date="2019-04-10T15:16:00Z">
        <w:r w:rsidR="00227652" w:rsidRPr="006177A3">
          <w:rPr>
            <w:rFonts w:ascii="Arial" w:eastAsiaTheme="minorHAnsi" w:hAnsi="Arial" w:cs="Arial"/>
            <w:color w:val="000000"/>
            <w:kern w:val="0"/>
            <w:sz w:val="21"/>
            <w:szCs w:val="21"/>
          </w:rPr>
          <w:t xml:space="preserve">have </w:t>
        </w:r>
      </w:ins>
      <w:r w:rsidRPr="006177A3">
        <w:rPr>
          <w:rFonts w:ascii="Arial" w:eastAsiaTheme="minorHAnsi" w:hAnsi="Arial" w:cs="Arial"/>
          <w:color w:val="000000"/>
          <w:kern w:val="0"/>
          <w:sz w:val="21"/>
          <w:szCs w:val="21"/>
        </w:rPr>
        <w:t xml:space="preserve">become far easier than ever before. While most </w:t>
      </w:r>
      <w:del w:id="58" w:author="Microsoft Office User" w:date="2019-04-10T15:16:00Z">
        <w:r w:rsidRPr="006177A3" w:rsidDel="00227652">
          <w:rPr>
            <w:rFonts w:ascii="Arial" w:eastAsiaTheme="minorHAnsi" w:hAnsi="Arial" w:cs="Arial"/>
            <w:color w:val="000000"/>
            <w:kern w:val="0"/>
            <w:sz w:val="21"/>
            <w:szCs w:val="21"/>
          </w:rPr>
          <w:delText xml:space="preserve">of </w:delText>
        </w:r>
      </w:del>
      <w:r w:rsidRPr="006177A3">
        <w:rPr>
          <w:rFonts w:ascii="Arial" w:eastAsiaTheme="minorHAnsi" w:hAnsi="Arial" w:cs="Arial"/>
          <w:color w:val="000000"/>
          <w:kern w:val="0"/>
          <w:sz w:val="21"/>
          <w:szCs w:val="21"/>
        </w:rPr>
        <w:t xml:space="preserve">people say that this change is beneficial, some are worried about its </w:t>
      </w:r>
      <w:commentRangeStart w:id="59"/>
      <w:r w:rsidRPr="006177A3">
        <w:rPr>
          <w:rFonts w:ascii="Arial" w:eastAsiaTheme="minorHAnsi" w:hAnsi="Arial" w:cs="Arial"/>
          <w:color w:val="000000"/>
          <w:kern w:val="0"/>
          <w:sz w:val="21"/>
          <w:szCs w:val="21"/>
        </w:rPr>
        <w:t>backlash</w:t>
      </w:r>
      <w:commentRangeEnd w:id="59"/>
      <w:r w:rsidR="00227652" w:rsidRPr="006177A3">
        <w:rPr>
          <w:rStyle w:val="a6"/>
          <w:rFonts w:ascii="Arial" w:eastAsiaTheme="minorHAnsi" w:hAnsi="Arial" w:cs="Arial"/>
          <w:sz w:val="20"/>
          <w:szCs w:val="20"/>
        </w:rPr>
        <w:commentReference w:id="59"/>
      </w:r>
      <w:r w:rsidRPr="006177A3">
        <w:rPr>
          <w:rFonts w:ascii="Arial" w:eastAsiaTheme="minorHAnsi" w:hAnsi="Arial" w:cs="Arial"/>
          <w:color w:val="000000"/>
          <w:kern w:val="0"/>
          <w:sz w:val="21"/>
          <w:szCs w:val="21"/>
        </w:rPr>
        <w:t>.</w:t>
      </w:r>
    </w:p>
    <w:p w14:paraId="55A8BEB0" w14:textId="77777777"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FF0000"/>
          <w:kern w:val="0"/>
          <w:sz w:val="21"/>
          <w:szCs w:val="21"/>
        </w:rPr>
        <w:t> </w:t>
      </w:r>
    </w:p>
    <w:p w14:paraId="45A83849" w14:textId="7D88FFCF"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xml:space="preserve">The biggest benefit of travel is that by traveling </w:t>
      </w:r>
      <w:ins w:id="60" w:author="Microsoft Office User" w:date="2019-04-10T15:17:00Z">
        <w:r w:rsidR="00227652" w:rsidRPr="006177A3">
          <w:rPr>
            <w:rFonts w:ascii="Arial" w:eastAsiaTheme="minorHAnsi" w:hAnsi="Arial" w:cs="Arial"/>
            <w:color w:val="000000"/>
            <w:kern w:val="0"/>
            <w:sz w:val="21"/>
            <w:szCs w:val="21"/>
          </w:rPr>
          <w:t xml:space="preserve">to </w:t>
        </w:r>
      </w:ins>
      <w:r w:rsidRPr="006177A3">
        <w:rPr>
          <w:rFonts w:ascii="Arial" w:eastAsiaTheme="minorHAnsi" w:hAnsi="Arial" w:cs="Arial"/>
          <w:color w:val="000000"/>
          <w:kern w:val="0"/>
          <w:sz w:val="21"/>
          <w:szCs w:val="21"/>
        </w:rPr>
        <w:t xml:space="preserve">different countries in the world, people can learn each country's local culture and landscape firsthand rather than learning by images and texts. In my case, I traveled Central and South America for </w:t>
      </w:r>
      <w:commentRangeStart w:id="61"/>
      <w:ins w:id="62" w:author="Microsoft Office User" w:date="2019-04-10T15:17:00Z">
        <w:r w:rsidR="00227652" w:rsidRPr="006177A3">
          <w:rPr>
            <w:rFonts w:ascii="Arial" w:eastAsiaTheme="minorHAnsi" w:hAnsi="Arial" w:cs="Arial"/>
            <w:color w:val="000000"/>
            <w:kern w:val="0"/>
            <w:sz w:val="21"/>
            <w:szCs w:val="21"/>
          </w:rPr>
          <w:t xml:space="preserve">a </w:t>
        </w:r>
      </w:ins>
      <w:r w:rsidRPr="006177A3">
        <w:rPr>
          <w:rFonts w:ascii="Arial" w:eastAsiaTheme="minorHAnsi" w:hAnsi="Arial" w:cs="Arial"/>
          <w:color w:val="000000"/>
          <w:kern w:val="0"/>
          <w:sz w:val="21"/>
          <w:szCs w:val="21"/>
        </w:rPr>
        <w:t xml:space="preserve">few </w:t>
      </w:r>
      <w:commentRangeEnd w:id="61"/>
      <w:r w:rsidR="00227652" w:rsidRPr="006177A3">
        <w:rPr>
          <w:rStyle w:val="a6"/>
          <w:rFonts w:ascii="Arial" w:eastAsiaTheme="minorHAnsi" w:hAnsi="Arial" w:cs="Arial"/>
          <w:sz w:val="20"/>
          <w:szCs w:val="20"/>
        </w:rPr>
        <w:commentReference w:id="61"/>
      </w:r>
      <w:r w:rsidRPr="006177A3">
        <w:rPr>
          <w:rFonts w:ascii="Arial" w:eastAsiaTheme="minorHAnsi" w:hAnsi="Arial" w:cs="Arial"/>
          <w:color w:val="000000"/>
          <w:kern w:val="0"/>
          <w:sz w:val="21"/>
          <w:szCs w:val="21"/>
        </w:rPr>
        <w:t xml:space="preserve">months in 2017 and I experienced invaluable lessons that I could never learn from the media and class. It helped me a lot to broaden my insight on South America because </w:t>
      </w:r>
      <w:commentRangeStart w:id="63"/>
      <w:del w:id="64" w:author="Microsoft Office User" w:date="2019-04-10T15:18:00Z">
        <w:r w:rsidRPr="006177A3" w:rsidDel="00227652">
          <w:rPr>
            <w:rFonts w:ascii="Arial" w:eastAsiaTheme="minorHAnsi" w:hAnsi="Arial" w:cs="Arial"/>
            <w:color w:val="000000"/>
            <w:kern w:val="0"/>
            <w:sz w:val="21"/>
            <w:szCs w:val="21"/>
          </w:rPr>
          <w:delText>South America</w:delText>
        </w:r>
      </w:del>
      <w:ins w:id="65" w:author="Microsoft Office User" w:date="2019-04-10T15:18:00Z">
        <w:r w:rsidR="00227652" w:rsidRPr="006177A3">
          <w:rPr>
            <w:rFonts w:ascii="Arial" w:eastAsiaTheme="minorHAnsi" w:hAnsi="Arial" w:cs="Arial"/>
            <w:color w:val="000000"/>
            <w:kern w:val="0"/>
            <w:sz w:val="21"/>
            <w:szCs w:val="21"/>
          </w:rPr>
          <w:t>the continent</w:t>
        </w:r>
      </w:ins>
      <w:r w:rsidRPr="006177A3">
        <w:rPr>
          <w:rFonts w:ascii="Arial" w:eastAsiaTheme="minorHAnsi" w:hAnsi="Arial" w:cs="Arial"/>
          <w:color w:val="000000"/>
          <w:kern w:val="0"/>
          <w:sz w:val="21"/>
          <w:szCs w:val="21"/>
        </w:rPr>
        <w:t xml:space="preserve"> </w:t>
      </w:r>
      <w:commentRangeEnd w:id="63"/>
      <w:r w:rsidR="00227652" w:rsidRPr="006177A3">
        <w:rPr>
          <w:rStyle w:val="a6"/>
          <w:rFonts w:ascii="Arial" w:eastAsiaTheme="minorHAnsi" w:hAnsi="Arial" w:cs="Arial"/>
          <w:sz w:val="20"/>
          <w:szCs w:val="20"/>
        </w:rPr>
        <w:commentReference w:id="63"/>
      </w:r>
      <w:r w:rsidRPr="006177A3">
        <w:rPr>
          <w:rFonts w:ascii="Arial" w:eastAsiaTheme="minorHAnsi" w:hAnsi="Arial" w:cs="Arial"/>
          <w:color w:val="000000"/>
          <w:kern w:val="0"/>
          <w:sz w:val="21"/>
          <w:szCs w:val="21"/>
        </w:rPr>
        <w:t xml:space="preserve">was such an exotic </w:t>
      </w:r>
      <w:del w:id="66" w:author="Microsoft Office User" w:date="2019-04-10T15:18:00Z">
        <w:r w:rsidRPr="006177A3" w:rsidDel="00227652">
          <w:rPr>
            <w:rFonts w:ascii="Arial" w:eastAsiaTheme="minorHAnsi" w:hAnsi="Arial" w:cs="Arial"/>
            <w:color w:val="000000"/>
            <w:kern w:val="0"/>
            <w:sz w:val="21"/>
            <w:szCs w:val="21"/>
          </w:rPr>
          <w:delText>continen</w:delText>
        </w:r>
      </w:del>
      <w:ins w:id="67" w:author="Microsoft Office User" w:date="2019-04-10T15:18:00Z">
        <w:r w:rsidR="00227652" w:rsidRPr="006177A3">
          <w:rPr>
            <w:rFonts w:ascii="Arial" w:eastAsiaTheme="minorHAnsi" w:hAnsi="Arial" w:cs="Arial"/>
            <w:color w:val="000000"/>
            <w:kern w:val="0"/>
            <w:sz w:val="21"/>
            <w:szCs w:val="21"/>
          </w:rPr>
          <w:t>location</w:t>
        </w:r>
      </w:ins>
      <w:del w:id="68" w:author="Microsoft Office User" w:date="2019-04-10T15:18:00Z">
        <w:r w:rsidRPr="006177A3" w:rsidDel="00227652">
          <w:rPr>
            <w:rFonts w:ascii="Arial" w:eastAsiaTheme="minorHAnsi" w:hAnsi="Arial" w:cs="Arial"/>
            <w:color w:val="000000"/>
            <w:kern w:val="0"/>
            <w:sz w:val="21"/>
            <w:szCs w:val="21"/>
          </w:rPr>
          <w:delText>t</w:delText>
        </w:r>
      </w:del>
      <w:r w:rsidRPr="006177A3">
        <w:rPr>
          <w:rFonts w:ascii="Arial" w:eastAsiaTheme="minorHAnsi" w:hAnsi="Arial" w:cs="Arial"/>
          <w:color w:val="000000"/>
          <w:kern w:val="0"/>
          <w:sz w:val="21"/>
          <w:szCs w:val="21"/>
        </w:rPr>
        <w:t xml:space="preserve"> for me before I traveled. Especially regarding the distance between South America and my country</w:t>
      </w:r>
      <w:ins w:id="69" w:author="Microsoft Office User" w:date="2019-04-10T15:19:00Z">
        <w:r w:rsidR="00227652" w:rsidRPr="006177A3">
          <w:rPr>
            <w:rFonts w:ascii="Arial" w:eastAsiaTheme="minorHAnsi" w:hAnsi="Arial" w:cs="Arial"/>
            <w:color w:val="000000"/>
            <w:kern w:val="0"/>
            <w:sz w:val="21"/>
            <w:szCs w:val="21"/>
          </w:rPr>
          <w:t>,</w:t>
        </w:r>
      </w:ins>
      <w:r w:rsidRPr="006177A3">
        <w:rPr>
          <w:rFonts w:ascii="Arial" w:eastAsiaTheme="minorHAnsi" w:hAnsi="Arial" w:cs="Arial"/>
          <w:color w:val="000000"/>
          <w:kern w:val="0"/>
          <w:sz w:val="21"/>
          <w:szCs w:val="21"/>
        </w:rPr>
        <w:t xml:space="preserve"> South Korea, I could never imagine traveling across the continents before globalization and advanced technology.</w:t>
      </w:r>
    </w:p>
    <w:p w14:paraId="618413E5" w14:textId="77777777"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FF0000"/>
          <w:kern w:val="0"/>
          <w:sz w:val="21"/>
          <w:szCs w:val="21"/>
        </w:rPr>
        <w:t> </w:t>
      </w:r>
    </w:p>
    <w:p w14:paraId="22FC2E0E" w14:textId="1887781E"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On the other hand, a surge of international travel</w:t>
      </w:r>
      <w:ins w:id="70" w:author="Microsoft Office User" w:date="2019-04-10T15:20:00Z">
        <w:r w:rsidR="00227652" w:rsidRPr="006177A3">
          <w:rPr>
            <w:rFonts w:ascii="Arial" w:eastAsiaTheme="minorHAnsi" w:hAnsi="Arial" w:cs="Arial"/>
            <w:color w:val="000000"/>
            <w:kern w:val="0"/>
            <w:sz w:val="21"/>
            <w:szCs w:val="21"/>
          </w:rPr>
          <w:t xml:space="preserve"> has</w:t>
        </w:r>
      </w:ins>
      <w:r w:rsidRPr="006177A3">
        <w:rPr>
          <w:rFonts w:ascii="Arial" w:eastAsiaTheme="minorHAnsi" w:hAnsi="Arial" w:cs="Arial"/>
          <w:color w:val="000000"/>
          <w:kern w:val="0"/>
          <w:sz w:val="21"/>
          <w:szCs w:val="21"/>
        </w:rPr>
        <w:t xml:space="preserve"> brought urban problems such as pollution and crime. Especially in tourist</w:t>
      </w:r>
      <w:del w:id="71" w:author="Microsoft Office User" w:date="2019-04-10T15:20:00Z">
        <w:r w:rsidRPr="006177A3" w:rsidDel="00227652">
          <w:rPr>
            <w:rFonts w:ascii="Arial" w:eastAsiaTheme="minorHAnsi" w:hAnsi="Arial" w:cs="Arial"/>
            <w:color w:val="000000"/>
            <w:kern w:val="0"/>
            <w:sz w:val="21"/>
            <w:szCs w:val="21"/>
          </w:rPr>
          <w:delText>ic</w:delText>
        </w:r>
      </w:del>
      <w:r w:rsidRPr="006177A3">
        <w:rPr>
          <w:rFonts w:ascii="Arial" w:eastAsiaTheme="minorHAnsi" w:hAnsi="Arial" w:cs="Arial"/>
          <w:color w:val="000000"/>
          <w:kern w:val="0"/>
          <w:sz w:val="21"/>
          <w:szCs w:val="21"/>
        </w:rPr>
        <w:t xml:space="preserve"> countries where millions of tourists come every year, robbery</w:t>
      </w:r>
      <w:ins w:id="72" w:author="Microsoft Office User" w:date="2019-04-10T15:20:00Z">
        <w:r w:rsidR="00227652" w:rsidRPr="006177A3">
          <w:rPr>
            <w:rFonts w:ascii="Arial" w:eastAsiaTheme="minorHAnsi" w:hAnsi="Arial" w:cs="Arial"/>
            <w:color w:val="000000"/>
            <w:kern w:val="0"/>
            <w:sz w:val="21"/>
            <w:szCs w:val="21"/>
          </w:rPr>
          <w:t xml:space="preserve"> of</w:t>
        </w:r>
      </w:ins>
      <w:del w:id="73" w:author="Microsoft Office User" w:date="2019-04-10T15:20:00Z">
        <w:r w:rsidRPr="006177A3" w:rsidDel="00227652">
          <w:rPr>
            <w:rFonts w:ascii="Arial" w:eastAsiaTheme="minorHAnsi" w:hAnsi="Arial" w:cs="Arial"/>
            <w:color w:val="000000"/>
            <w:kern w:val="0"/>
            <w:sz w:val="21"/>
            <w:szCs w:val="21"/>
          </w:rPr>
          <w:delText xml:space="preserve"> subjected to</w:delText>
        </w:r>
      </w:del>
      <w:r w:rsidRPr="006177A3">
        <w:rPr>
          <w:rFonts w:ascii="Arial" w:eastAsiaTheme="minorHAnsi" w:hAnsi="Arial" w:cs="Arial"/>
          <w:color w:val="000000"/>
          <w:kern w:val="0"/>
          <w:sz w:val="21"/>
          <w:szCs w:val="21"/>
        </w:rPr>
        <w:t xml:space="preserve"> international tourists </w:t>
      </w:r>
      <w:proofErr w:type="gramStart"/>
      <w:ins w:id="74" w:author="Microsoft Office User" w:date="2019-04-10T15:20:00Z">
        <w:r w:rsidR="00227652" w:rsidRPr="006177A3">
          <w:rPr>
            <w:rFonts w:ascii="Arial" w:eastAsiaTheme="minorHAnsi" w:hAnsi="Arial" w:cs="Arial"/>
            <w:color w:val="000000"/>
            <w:kern w:val="0"/>
            <w:sz w:val="21"/>
            <w:szCs w:val="21"/>
          </w:rPr>
          <w:t>has</w:t>
        </w:r>
        <w:proofErr w:type="gramEnd"/>
        <w:r w:rsidR="00227652" w:rsidRPr="006177A3">
          <w:rPr>
            <w:rFonts w:ascii="Arial" w:eastAsiaTheme="minorHAnsi" w:hAnsi="Arial" w:cs="Arial"/>
            <w:color w:val="000000"/>
            <w:kern w:val="0"/>
            <w:sz w:val="21"/>
            <w:szCs w:val="21"/>
          </w:rPr>
          <w:t xml:space="preserve"> </w:t>
        </w:r>
      </w:ins>
      <w:r w:rsidRPr="006177A3">
        <w:rPr>
          <w:rFonts w:ascii="Arial" w:eastAsiaTheme="minorHAnsi" w:hAnsi="Arial" w:cs="Arial"/>
          <w:color w:val="000000"/>
          <w:kern w:val="0"/>
          <w:sz w:val="21"/>
          <w:szCs w:val="21"/>
        </w:rPr>
        <w:t>bec</w:t>
      </w:r>
      <w:ins w:id="75" w:author="Microsoft Office User" w:date="2019-04-10T15:21:00Z">
        <w:r w:rsidR="00227652" w:rsidRPr="006177A3">
          <w:rPr>
            <w:rFonts w:ascii="Arial" w:eastAsiaTheme="minorHAnsi" w:hAnsi="Arial" w:cs="Arial"/>
            <w:color w:val="000000"/>
            <w:kern w:val="0"/>
            <w:sz w:val="21"/>
            <w:szCs w:val="21"/>
          </w:rPr>
          <w:t>o</w:t>
        </w:r>
      </w:ins>
      <w:del w:id="76" w:author="Microsoft Office User" w:date="2019-04-10T15:21:00Z">
        <w:r w:rsidRPr="006177A3" w:rsidDel="00227652">
          <w:rPr>
            <w:rFonts w:ascii="Arial" w:eastAsiaTheme="minorHAnsi" w:hAnsi="Arial" w:cs="Arial"/>
            <w:color w:val="000000"/>
            <w:kern w:val="0"/>
            <w:sz w:val="21"/>
            <w:szCs w:val="21"/>
          </w:rPr>
          <w:delText>a</w:delText>
        </w:r>
      </w:del>
      <w:r w:rsidRPr="006177A3">
        <w:rPr>
          <w:rFonts w:ascii="Arial" w:eastAsiaTheme="minorHAnsi" w:hAnsi="Arial" w:cs="Arial"/>
          <w:color w:val="000000"/>
          <w:kern w:val="0"/>
          <w:sz w:val="21"/>
          <w:szCs w:val="21"/>
        </w:rPr>
        <w:t xml:space="preserve">me very prevalent and the countries </w:t>
      </w:r>
      <w:ins w:id="77" w:author="Microsoft Office User" w:date="2019-04-10T15:20:00Z">
        <w:r w:rsidR="00227652" w:rsidRPr="006177A3">
          <w:rPr>
            <w:rFonts w:ascii="Arial" w:eastAsiaTheme="minorHAnsi" w:hAnsi="Arial" w:cs="Arial"/>
            <w:color w:val="000000"/>
            <w:kern w:val="0"/>
            <w:sz w:val="21"/>
            <w:szCs w:val="21"/>
          </w:rPr>
          <w:t xml:space="preserve">have </w:t>
        </w:r>
      </w:ins>
      <w:r w:rsidRPr="006177A3">
        <w:rPr>
          <w:rFonts w:ascii="Arial" w:eastAsiaTheme="minorHAnsi" w:hAnsi="Arial" w:cs="Arial"/>
          <w:color w:val="000000"/>
          <w:kern w:val="0"/>
          <w:sz w:val="21"/>
          <w:szCs w:val="21"/>
        </w:rPr>
        <w:t>bec</w:t>
      </w:r>
      <w:ins w:id="78" w:author="Microsoft Office User" w:date="2019-04-10T15:20:00Z">
        <w:r w:rsidR="00227652" w:rsidRPr="006177A3">
          <w:rPr>
            <w:rFonts w:ascii="Arial" w:eastAsiaTheme="minorHAnsi" w:hAnsi="Arial" w:cs="Arial"/>
            <w:color w:val="000000"/>
            <w:kern w:val="0"/>
            <w:sz w:val="21"/>
            <w:szCs w:val="21"/>
          </w:rPr>
          <w:t>o</w:t>
        </w:r>
      </w:ins>
      <w:del w:id="79" w:author="Microsoft Office User" w:date="2019-04-10T15:20:00Z">
        <w:r w:rsidRPr="006177A3" w:rsidDel="00227652">
          <w:rPr>
            <w:rFonts w:ascii="Arial" w:eastAsiaTheme="minorHAnsi" w:hAnsi="Arial" w:cs="Arial"/>
            <w:color w:val="000000"/>
            <w:kern w:val="0"/>
            <w:sz w:val="21"/>
            <w:szCs w:val="21"/>
          </w:rPr>
          <w:delText>a</w:delText>
        </w:r>
      </w:del>
      <w:r w:rsidRPr="006177A3">
        <w:rPr>
          <w:rFonts w:ascii="Arial" w:eastAsiaTheme="minorHAnsi" w:hAnsi="Arial" w:cs="Arial"/>
          <w:color w:val="000000"/>
          <w:kern w:val="0"/>
          <w:sz w:val="21"/>
          <w:szCs w:val="21"/>
        </w:rPr>
        <w:t>me being unable to control</w:t>
      </w:r>
      <w:del w:id="80" w:author="Microsoft Office User" w:date="2019-04-10T15:21:00Z">
        <w:r w:rsidRPr="006177A3" w:rsidDel="00227652">
          <w:rPr>
            <w:rFonts w:ascii="Arial" w:eastAsiaTheme="minorHAnsi" w:hAnsi="Arial" w:cs="Arial"/>
            <w:color w:val="000000"/>
            <w:kern w:val="0"/>
            <w:sz w:val="21"/>
            <w:szCs w:val="21"/>
          </w:rPr>
          <w:delText xml:space="preserve"> a</w:delText>
        </w:r>
      </w:del>
      <w:r w:rsidRPr="006177A3">
        <w:rPr>
          <w:rFonts w:ascii="Arial" w:eastAsiaTheme="minorHAnsi" w:hAnsi="Arial" w:cs="Arial"/>
          <w:color w:val="000000"/>
          <w:kern w:val="0"/>
          <w:sz w:val="21"/>
          <w:szCs w:val="21"/>
        </w:rPr>
        <w:t xml:space="preserve"> vast amounts of waste. The local residents who used to live in touristic places tend to leave their cities because of the massive amounts of tourists visiting their hometown and noise that tourists make. The national and city authorities cannot control these </w:t>
      </w:r>
      <w:ins w:id="81" w:author="Microsoft Office User" w:date="2019-04-10T15:21:00Z">
        <w:r w:rsidR="00227652" w:rsidRPr="006177A3">
          <w:rPr>
            <w:rFonts w:ascii="Arial" w:eastAsiaTheme="minorHAnsi" w:hAnsi="Arial" w:cs="Arial"/>
            <w:color w:val="000000"/>
            <w:kern w:val="0"/>
            <w:sz w:val="21"/>
            <w:szCs w:val="21"/>
          </w:rPr>
          <w:t xml:space="preserve">drawbacks (disadvantages, negative aspects </w:t>
        </w:r>
        <w:proofErr w:type="spellStart"/>
        <w:r w:rsidR="00227652" w:rsidRPr="006177A3">
          <w:rPr>
            <w:rFonts w:ascii="Arial" w:eastAsiaTheme="minorHAnsi" w:hAnsi="Arial" w:cs="Arial"/>
            <w:color w:val="000000"/>
            <w:kern w:val="0"/>
            <w:sz w:val="21"/>
            <w:szCs w:val="21"/>
          </w:rPr>
          <w:t>etc</w:t>
        </w:r>
        <w:proofErr w:type="spellEnd"/>
        <w:r w:rsidR="00227652" w:rsidRPr="006177A3">
          <w:rPr>
            <w:rFonts w:ascii="Arial" w:eastAsiaTheme="minorHAnsi" w:hAnsi="Arial" w:cs="Arial"/>
            <w:color w:val="000000"/>
            <w:kern w:val="0"/>
            <w:sz w:val="21"/>
            <w:szCs w:val="21"/>
          </w:rPr>
          <w:t>)</w:t>
        </w:r>
      </w:ins>
      <w:del w:id="82" w:author="Microsoft Office User" w:date="2019-04-10T15:21:00Z">
        <w:r w:rsidRPr="006177A3" w:rsidDel="00227652">
          <w:rPr>
            <w:rFonts w:ascii="Arial" w:eastAsiaTheme="minorHAnsi" w:hAnsi="Arial" w:cs="Arial"/>
            <w:color w:val="000000"/>
            <w:kern w:val="0"/>
            <w:sz w:val="21"/>
            <w:szCs w:val="21"/>
          </w:rPr>
          <w:delText>backlashes</w:delText>
        </w:r>
      </w:del>
      <w:r w:rsidRPr="006177A3">
        <w:rPr>
          <w:rFonts w:ascii="Arial" w:eastAsiaTheme="minorHAnsi" w:hAnsi="Arial" w:cs="Arial"/>
          <w:color w:val="000000"/>
          <w:kern w:val="0"/>
          <w:sz w:val="21"/>
          <w:szCs w:val="21"/>
        </w:rPr>
        <w:t xml:space="preserve"> effectively because tourism</w:t>
      </w:r>
      <w:ins w:id="83" w:author="Microsoft Office User" w:date="2019-04-10T15:21:00Z">
        <w:r w:rsidR="00227652" w:rsidRPr="006177A3">
          <w:rPr>
            <w:rFonts w:ascii="Arial" w:eastAsiaTheme="minorHAnsi" w:hAnsi="Arial" w:cs="Arial"/>
            <w:color w:val="000000"/>
            <w:kern w:val="0"/>
            <w:sz w:val="21"/>
            <w:szCs w:val="21"/>
          </w:rPr>
          <w:t xml:space="preserve"> has</w:t>
        </w:r>
      </w:ins>
      <w:r w:rsidRPr="006177A3">
        <w:rPr>
          <w:rFonts w:ascii="Arial" w:eastAsiaTheme="minorHAnsi" w:hAnsi="Arial" w:cs="Arial"/>
          <w:color w:val="000000"/>
          <w:kern w:val="0"/>
          <w:sz w:val="21"/>
          <w:szCs w:val="21"/>
        </w:rPr>
        <w:t xml:space="preserve"> bec</w:t>
      </w:r>
      <w:ins w:id="84" w:author="Microsoft Office User" w:date="2019-04-10T15:22:00Z">
        <w:r w:rsidR="00227652" w:rsidRPr="006177A3">
          <w:rPr>
            <w:rFonts w:ascii="Arial" w:eastAsiaTheme="minorHAnsi" w:hAnsi="Arial" w:cs="Arial"/>
            <w:color w:val="000000"/>
            <w:kern w:val="0"/>
            <w:sz w:val="21"/>
            <w:szCs w:val="21"/>
          </w:rPr>
          <w:t>o</w:t>
        </w:r>
      </w:ins>
      <w:del w:id="85" w:author="Microsoft Office User" w:date="2019-04-10T15:21:00Z">
        <w:r w:rsidRPr="006177A3" w:rsidDel="00227652">
          <w:rPr>
            <w:rFonts w:ascii="Arial" w:eastAsiaTheme="minorHAnsi" w:hAnsi="Arial" w:cs="Arial"/>
            <w:color w:val="000000"/>
            <w:kern w:val="0"/>
            <w:sz w:val="21"/>
            <w:szCs w:val="21"/>
          </w:rPr>
          <w:delText>a</w:delText>
        </w:r>
      </w:del>
      <w:r w:rsidRPr="006177A3">
        <w:rPr>
          <w:rFonts w:ascii="Arial" w:eastAsiaTheme="minorHAnsi" w:hAnsi="Arial" w:cs="Arial"/>
          <w:color w:val="000000"/>
          <w:kern w:val="0"/>
          <w:sz w:val="21"/>
          <w:szCs w:val="21"/>
        </w:rPr>
        <w:t xml:space="preserve">me very important for </w:t>
      </w:r>
      <w:ins w:id="86" w:author="Microsoft Office User" w:date="2019-04-10T15:22:00Z">
        <w:r w:rsidR="00227652" w:rsidRPr="006177A3">
          <w:rPr>
            <w:rFonts w:ascii="Arial" w:eastAsiaTheme="minorHAnsi" w:hAnsi="Arial" w:cs="Arial"/>
            <w:color w:val="000000"/>
            <w:kern w:val="0"/>
            <w:sz w:val="21"/>
            <w:szCs w:val="21"/>
          </w:rPr>
          <w:t xml:space="preserve">the </w:t>
        </w:r>
      </w:ins>
      <w:r w:rsidRPr="006177A3">
        <w:rPr>
          <w:rFonts w:ascii="Arial" w:eastAsiaTheme="minorHAnsi" w:hAnsi="Arial" w:cs="Arial"/>
          <w:color w:val="000000"/>
          <w:kern w:val="0"/>
          <w:sz w:val="21"/>
          <w:szCs w:val="21"/>
        </w:rPr>
        <w:t>country's economic profit.</w:t>
      </w:r>
    </w:p>
    <w:p w14:paraId="3F7F9E36" w14:textId="77777777" w:rsidR="00513CC6"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FF0000"/>
          <w:kern w:val="0"/>
          <w:sz w:val="21"/>
          <w:szCs w:val="21"/>
        </w:rPr>
        <w:t> </w:t>
      </w:r>
    </w:p>
    <w:p w14:paraId="79BB8F0C" w14:textId="3EB9C309" w:rsidR="009103F5" w:rsidRPr="006177A3" w:rsidRDefault="00513CC6" w:rsidP="00513CC6">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There are two flipped sides when it comes to</w:t>
      </w:r>
      <w:del w:id="87" w:author="Microsoft Office User" w:date="2019-04-10T15:22:00Z">
        <w:r w:rsidRPr="006177A3" w:rsidDel="00227652">
          <w:rPr>
            <w:rFonts w:ascii="Arial" w:eastAsiaTheme="minorHAnsi" w:hAnsi="Arial" w:cs="Arial"/>
            <w:color w:val="000000"/>
            <w:kern w:val="0"/>
            <w:sz w:val="21"/>
            <w:szCs w:val="21"/>
          </w:rPr>
          <w:delText xml:space="preserve"> the</w:delText>
        </w:r>
      </w:del>
      <w:r w:rsidRPr="006177A3">
        <w:rPr>
          <w:rFonts w:ascii="Arial" w:eastAsiaTheme="minorHAnsi" w:hAnsi="Arial" w:cs="Arial"/>
          <w:color w:val="000000"/>
          <w:kern w:val="0"/>
          <w:sz w:val="21"/>
          <w:szCs w:val="21"/>
        </w:rPr>
        <w:t xml:space="preserve"> domestic and international travels, and it is becoming controversial whether these travels benefit the people and the world as a whole. Yet, being a responsible traveler could contribute to alleviat</w:t>
      </w:r>
      <w:ins w:id="88" w:author="Microsoft Office User" w:date="2019-04-10T15:22:00Z">
        <w:r w:rsidR="00227652" w:rsidRPr="006177A3">
          <w:rPr>
            <w:rFonts w:ascii="Arial" w:eastAsiaTheme="minorHAnsi" w:hAnsi="Arial" w:cs="Arial"/>
            <w:color w:val="000000"/>
            <w:kern w:val="0"/>
            <w:sz w:val="21"/>
            <w:szCs w:val="21"/>
          </w:rPr>
          <w:t>ing</w:t>
        </w:r>
      </w:ins>
      <w:del w:id="89" w:author="Microsoft Office User" w:date="2019-04-10T15:22:00Z">
        <w:r w:rsidRPr="006177A3" w:rsidDel="00227652">
          <w:rPr>
            <w:rFonts w:ascii="Arial" w:eastAsiaTheme="minorHAnsi" w:hAnsi="Arial" w:cs="Arial"/>
            <w:color w:val="000000"/>
            <w:kern w:val="0"/>
            <w:sz w:val="21"/>
            <w:szCs w:val="21"/>
          </w:rPr>
          <w:delText>e</w:delText>
        </w:r>
      </w:del>
      <w:r w:rsidRPr="006177A3">
        <w:rPr>
          <w:rFonts w:ascii="Arial" w:eastAsiaTheme="minorHAnsi" w:hAnsi="Arial" w:cs="Arial"/>
          <w:color w:val="000000"/>
          <w:kern w:val="0"/>
          <w:sz w:val="21"/>
          <w:szCs w:val="21"/>
        </w:rPr>
        <w:t xml:space="preserve"> the disadvantage of travels at</w:t>
      </w:r>
      <w:ins w:id="90" w:author="Microsoft Office User" w:date="2019-04-10T15:22:00Z">
        <w:r w:rsidR="00227652" w:rsidRPr="006177A3">
          <w:rPr>
            <w:rFonts w:ascii="Arial" w:eastAsiaTheme="minorHAnsi" w:hAnsi="Arial" w:cs="Arial"/>
            <w:color w:val="000000"/>
            <w:kern w:val="0"/>
            <w:sz w:val="21"/>
            <w:szCs w:val="21"/>
          </w:rPr>
          <w:t xml:space="preserve"> an</w:t>
        </w:r>
      </w:ins>
      <w:r w:rsidRPr="006177A3">
        <w:rPr>
          <w:rFonts w:ascii="Arial" w:eastAsiaTheme="minorHAnsi" w:hAnsi="Arial" w:cs="Arial"/>
          <w:color w:val="000000"/>
          <w:kern w:val="0"/>
          <w:sz w:val="21"/>
          <w:szCs w:val="21"/>
        </w:rPr>
        <w:t xml:space="preserve"> individual level.</w:t>
      </w:r>
    </w:p>
    <w:p w14:paraId="4F5AE33C" w14:textId="33AD80D1" w:rsidR="00513CC6" w:rsidRPr="006177A3" w:rsidRDefault="00227652" w:rsidP="00513CC6">
      <w:pPr>
        <w:widowControl/>
        <w:wordWrap/>
        <w:autoSpaceDE/>
        <w:autoSpaceDN/>
        <w:jc w:val="left"/>
        <w:rPr>
          <w:rFonts w:ascii="Arial" w:eastAsiaTheme="minorHAnsi" w:hAnsi="Arial" w:cs="Arial"/>
          <w:color w:val="2F5496" w:themeColor="accent1" w:themeShade="BF"/>
          <w:kern w:val="0"/>
          <w:sz w:val="22"/>
          <w:szCs w:val="28"/>
        </w:rPr>
      </w:pPr>
      <w:r w:rsidRPr="006177A3">
        <w:rPr>
          <w:rFonts w:ascii="Arial" w:eastAsiaTheme="minorHAnsi" w:hAnsi="Arial" w:cs="Arial"/>
          <w:color w:val="2F5496" w:themeColor="accent1" w:themeShade="BF"/>
          <w:kern w:val="0"/>
          <w:sz w:val="22"/>
          <w:szCs w:val="28"/>
        </w:rPr>
        <w:t>FEEDBACK</w:t>
      </w:r>
    </w:p>
    <w:p w14:paraId="2233936A" w14:textId="2FAB19E8" w:rsidR="00227652" w:rsidRPr="006177A3" w:rsidRDefault="00227652" w:rsidP="00513CC6">
      <w:pPr>
        <w:widowControl/>
        <w:wordWrap/>
        <w:autoSpaceDE/>
        <w:autoSpaceDN/>
        <w:jc w:val="left"/>
        <w:rPr>
          <w:rFonts w:ascii="Arial" w:eastAsiaTheme="minorHAnsi" w:hAnsi="Arial" w:cs="Arial"/>
          <w:color w:val="2F5496" w:themeColor="accent1" w:themeShade="BF"/>
          <w:kern w:val="0"/>
          <w:sz w:val="22"/>
          <w:szCs w:val="28"/>
        </w:rPr>
      </w:pPr>
    </w:p>
    <w:p w14:paraId="28DBF791" w14:textId="77777777" w:rsidR="00227652" w:rsidRPr="006177A3" w:rsidRDefault="00227652" w:rsidP="00227652">
      <w:pPr>
        <w:pStyle w:val="a9"/>
        <w:widowControl/>
        <w:numPr>
          <w:ilvl w:val="0"/>
          <w:numId w:val="5"/>
        </w:numPr>
        <w:wordWrap/>
        <w:autoSpaceDE/>
        <w:autoSpaceDN/>
        <w:ind w:leftChars="0"/>
        <w:jc w:val="left"/>
        <w:rPr>
          <w:rFonts w:ascii="Arial" w:eastAsiaTheme="minorHAnsi" w:hAnsi="Arial" w:cs="Arial"/>
          <w:color w:val="2F5496" w:themeColor="accent1" w:themeShade="BF"/>
          <w:kern w:val="0"/>
          <w:sz w:val="22"/>
          <w:szCs w:val="28"/>
        </w:rPr>
      </w:pPr>
      <w:r w:rsidRPr="006177A3">
        <w:rPr>
          <w:rFonts w:ascii="Arial" w:eastAsiaTheme="minorHAnsi" w:hAnsi="Arial" w:cs="Arial"/>
          <w:color w:val="2F5496" w:themeColor="accent1" w:themeShade="BF"/>
          <w:kern w:val="0"/>
          <w:sz w:val="22"/>
          <w:szCs w:val="28"/>
        </w:rPr>
        <w:t xml:space="preserve">She liked a lot what I wrote in terms of the content. Nicely developed, thoughtful essay, interesting things to say. Some little errors in terms of grammar, word choice, some awkwardness of expression. But in terms of task achievement, she’s happy with it. </w:t>
      </w:r>
    </w:p>
    <w:p w14:paraId="520DAF4C" w14:textId="0BF57D39" w:rsidR="00227652" w:rsidRPr="006177A3" w:rsidRDefault="00227652" w:rsidP="00227652">
      <w:pPr>
        <w:pStyle w:val="a9"/>
        <w:widowControl/>
        <w:numPr>
          <w:ilvl w:val="0"/>
          <w:numId w:val="5"/>
        </w:numPr>
        <w:wordWrap/>
        <w:autoSpaceDE/>
        <w:autoSpaceDN/>
        <w:ind w:leftChars="0"/>
        <w:jc w:val="left"/>
        <w:rPr>
          <w:rFonts w:ascii="Arial" w:eastAsiaTheme="minorHAnsi" w:hAnsi="Arial" w:cs="Arial"/>
          <w:color w:val="2F5496" w:themeColor="accent1" w:themeShade="BF"/>
          <w:kern w:val="0"/>
          <w:sz w:val="22"/>
          <w:szCs w:val="28"/>
        </w:rPr>
      </w:pPr>
      <w:r w:rsidRPr="006177A3">
        <w:rPr>
          <w:rFonts w:ascii="Arial" w:eastAsiaTheme="minorHAnsi" w:hAnsi="Arial" w:cs="Arial"/>
          <w:color w:val="2F5496" w:themeColor="accent1" w:themeShade="BF"/>
          <w:kern w:val="0"/>
          <w:sz w:val="22"/>
          <w:szCs w:val="28"/>
        </w:rPr>
        <w:t xml:space="preserve">She thinks the leak spot for me is task 1 primarily because I missed some key information. </w:t>
      </w:r>
      <w:r w:rsidR="009103F5" w:rsidRPr="006177A3">
        <w:rPr>
          <w:rFonts w:ascii="Arial" w:eastAsiaTheme="minorHAnsi" w:hAnsi="Arial" w:cs="Arial"/>
          <w:color w:val="2F5496" w:themeColor="accent1" w:themeShade="BF"/>
          <w:kern w:val="0"/>
          <w:sz w:val="22"/>
          <w:szCs w:val="28"/>
        </w:rPr>
        <w:t xml:space="preserve">Task 1 is low in the content. It’s low developed partially because I didn’t use all categories. Also, it’s better to do grouping </w:t>
      </w:r>
      <w:proofErr w:type="gramStart"/>
      <w:r w:rsidR="009103F5" w:rsidRPr="006177A3">
        <w:rPr>
          <w:rFonts w:ascii="Arial" w:eastAsiaTheme="minorHAnsi" w:hAnsi="Arial" w:cs="Arial"/>
          <w:color w:val="2F5496" w:themeColor="accent1" w:themeShade="BF"/>
          <w:kern w:val="0"/>
          <w:sz w:val="22"/>
          <w:szCs w:val="28"/>
        </w:rPr>
        <w:t>these information</w:t>
      </w:r>
      <w:proofErr w:type="gramEnd"/>
      <w:r w:rsidR="009103F5" w:rsidRPr="006177A3">
        <w:rPr>
          <w:rFonts w:ascii="Arial" w:eastAsiaTheme="minorHAnsi" w:hAnsi="Arial" w:cs="Arial"/>
          <w:color w:val="2F5496" w:themeColor="accent1" w:themeShade="BF"/>
          <w:kern w:val="0"/>
          <w:sz w:val="22"/>
          <w:szCs w:val="28"/>
        </w:rPr>
        <w:t xml:space="preserve"> more appropriately. </w:t>
      </w:r>
      <w:r w:rsidRPr="006177A3">
        <w:rPr>
          <w:rFonts w:ascii="Arial" w:eastAsiaTheme="minorHAnsi" w:hAnsi="Arial" w:cs="Arial"/>
          <w:color w:val="2F5496" w:themeColor="accent1" w:themeShade="BF"/>
          <w:kern w:val="0"/>
          <w:sz w:val="22"/>
          <w:szCs w:val="28"/>
        </w:rPr>
        <w:t xml:space="preserve"> </w:t>
      </w:r>
    </w:p>
    <w:p w14:paraId="1D2557AB" w14:textId="505BCEDF"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04E2B5C6" w14:textId="08643072"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06A32BC8" w14:textId="3CD34B22"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10F62907" w14:textId="4E90A492"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1E064344" w14:textId="714F5374"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0B417B7C" w14:textId="6A2AFEB7"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0E7A94F1" w14:textId="0FB08897"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0274D4B0" w14:textId="57101085"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1E569B15" w14:textId="7B883A29"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342C2650" w14:textId="1CC6A8CD"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0C467CDE" w14:textId="07311390"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00C836A9" w14:textId="1BE59F7A"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5323D9FF" w14:textId="216EE657"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193DD643" w14:textId="416A6A6B"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30ABEAC5" w14:textId="5B22EBCE" w:rsidR="002F0CF3" w:rsidRPr="006177A3" w:rsidRDefault="002F0CF3" w:rsidP="002F0CF3">
      <w:pPr>
        <w:pStyle w:val="1"/>
        <w:rPr>
          <w:rFonts w:ascii="Arial" w:eastAsiaTheme="minorHAnsi" w:hAnsi="Arial" w:cs="Arial"/>
          <w:sz w:val="32"/>
          <w:szCs w:val="32"/>
        </w:rPr>
      </w:pPr>
      <w:r w:rsidRPr="006177A3">
        <w:rPr>
          <w:rFonts w:ascii="Arial" w:eastAsiaTheme="minorHAnsi" w:hAnsi="Arial" w:cs="Arial"/>
          <w:sz w:val="32"/>
          <w:szCs w:val="32"/>
        </w:rPr>
        <w:lastRenderedPageBreak/>
        <w:t xml:space="preserve">ESSAY </w:t>
      </w:r>
      <w:r w:rsidR="00F221C5" w:rsidRPr="006177A3">
        <w:rPr>
          <w:rFonts w:ascii="Arial" w:eastAsiaTheme="minorHAnsi" w:hAnsi="Arial" w:cs="Arial"/>
          <w:sz w:val="32"/>
          <w:szCs w:val="32"/>
        </w:rPr>
        <w:t>5</w:t>
      </w:r>
    </w:p>
    <w:p w14:paraId="2963A518" w14:textId="0AFBB78D" w:rsidR="002F0CF3" w:rsidRPr="006177A3" w:rsidRDefault="002F0CF3" w:rsidP="002F0CF3">
      <w:pPr>
        <w:pStyle w:val="3"/>
        <w:ind w:left="1020" w:hanging="420"/>
        <w:rPr>
          <w:rFonts w:ascii="Arial" w:eastAsiaTheme="minorHAnsi" w:hAnsi="Arial" w:cs="Arial"/>
          <w:szCs w:val="20"/>
        </w:rPr>
      </w:pPr>
      <w:r w:rsidRPr="006177A3">
        <w:rPr>
          <w:rFonts w:ascii="Arial" w:eastAsiaTheme="minorHAnsi" w:hAnsi="Arial" w:cs="Arial"/>
          <w:sz w:val="21"/>
          <w:szCs w:val="28"/>
        </w:rPr>
        <w:t xml:space="preserve">TASK 1 </w:t>
      </w:r>
    </w:p>
    <w:p w14:paraId="6EC1517F"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p>
    <w:p w14:paraId="096075CB"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r w:rsidRPr="006177A3">
        <w:rPr>
          <w:rFonts w:ascii="Arial" w:eastAsiaTheme="minorHAnsi" w:hAnsi="Arial" w:cs="Arial"/>
          <w:b/>
          <w:bCs/>
          <w:color w:val="FF0000"/>
          <w:kern w:val="0"/>
          <w:sz w:val="21"/>
          <w:szCs w:val="21"/>
        </w:rPr>
        <w:t>You should spend about 20 minutes on this task.</w:t>
      </w:r>
    </w:p>
    <w:p w14:paraId="54939B93"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r w:rsidRPr="006177A3">
        <w:rPr>
          <w:rFonts w:ascii="Arial" w:eastAsiaTheme="minorHAnsi" w:hAnsi="Arial" w:cs="Arial"/>
          <w:b/>
          <w:bCs/>
          <w:color w:val="FF0000"/>
          <w:kern w:val="0"/>
          <w:sz w:val="21"/>
          <w:szCs w:val="21"/>
        </w:rPr>
        <w:t>The flowchart below presents the steps in producing tea.</w:t>
      </w:r>
    </w:p>
    <w:p w14:paraId="3DC44466"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p>
    <w:p w14:paraId="2D80C968"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proofErr w:type="spellStart"/>
      <w:r w:rsidRPr="006177A3">
        <w:rPr>
          <w:rFonts w:ascii="Arial" w:eastAsiaTheme="minorHAnsi" w:hAnsi="Arial" w:cs="Arial"/>
          <w:b/>
          <w:bCs/>
          <w:color w:val="FF0000"/>
          <w:kern w:val="0"/>
          <w:sz w:val="21"/>
          <w:szCs w:val="21"/>
        </w:rPr>
        <w:t>Summarise</w:t>
      </w:r>
      <w:proofErr w:type="spellEnd"/>
      <w:r w:rsidRPr="006177A3">
        <w:rPr>
          <w:rFonts w:ascii="Arial" w:eastAsiaTheme="minorHAnsi" w:hAnsi="Arial" w:cs="Arial"/>
          <w:b/>
          <w:bCs/>
          <w:color w:val="FF0000"/>
          <w:kern w:val="0"/>
          <w:sz w:val="21"/>
          <w:szCs w:val="21"/>
        </w:rPr>
        <w:t xml:space="preserve"> the information by selecting and report in the main features, and make comparisons where relevant.</w:t>
      </w:r>
    </w:p>
    <w:p w14:paraId="40BB7824"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p>
    <w:p w14:paraId="72FCE35A"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r w:rsidRPr="006177A3">
        <w:rPr>
          <w:rFonts w:ascii="Arial" w:eastAsiaTheme="minorHAnsi" w:hAnsi="Arial" w:cs="Arial"/>
          <w:b/>
          <w:bCs/>
          <w:color w:val="FF0000"/>
          <w:kern w:val="0"/>
          <w:sz w:val="21"/>
          <w:szCs w:val="21"/>
        </w:rPr>
        <w:t>Write at least 150 words.</w:t>
      </w:r>
    </w:p>
    <w:p w14:paraId="7C0A07F1" w14:textId="683207D9"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325CF1D4" w14:textId="77777777" w:rsidR="002F0CF3" w:rsidRPr="006177A3" w:rsidRDefault="002F0CF3" w:rsidP="002F0CF3">
      <w:pPr>
        <w:pStyle w:val="a4"/>
        <w:spacing w:before="0" w:beforeAutospacing="0" w:after="0" w:afterAutospacing="0"/>
        <w:rPr>
          <w:rFonts w:ascii="Arial" w:eastAsiaTheme="minorHAnsi" w:hAnsi="Arial" w:cs="Arial"/>
          <w:color w:val="000000"/>
          <w:sz w:val="20"/>
          <w:szCs w:val="20"/>
        </w:rPr>
      </w:pPr>
      <w:r w:rsidRPr="006177A3">
        <w:rPr>
          <w:rFonts w:ascii="Arial" w:eastAsiaTheme="minorHAnsi" w:hAnsi="Arial" w:cs="Arial"/>
          <w:b/>
          <w:bCs/>
          <w:color w:val="000000"/>
          <w:sz w:val="21"/>
          <w:szCs w:val="21"/>
        </w:rPr>
        <w:t xml:space="preserve">FLOWCHART HERE: </w:t>
      </w:r>
      <w:hyperlink r:id="rId12" w:tgtFrame="_blank" w:history="1">
        <w:r w:rsidRPr="006177A3">
          <w:rPr>
            <w:rStyle w:val="aa"/>
            <w:rFonts w:ascii="Arial" w:eastAsiaTheme="minorHAnsi" w:hAnsi="Arial" w:cs="Arial"/>
            <w:b/>
            <w:bCs/>
            <w:sz w:val="21"/>
            <w:szCs w:val="21"/>
          </w:rPr>
          <w:t>https://www.ieltspodcast.com/fresh-tea-leaves-flowchart/</w:t>
        </w:r>
      </w:hyperlink>
    </w:p>
    <w:p w14:paraId="32B61EAB" w14:textId="77777777" w:rsidR="002F0CF3" w:rsidRPr="006177A3" w:rsidRDefault="002F0CF3" w:rsidP="002F0CF3">
      <w:pPr>
        <w:pStyle w:val="a4"/>
        <w:spacing w:before="0" w:beforeAutospacing="0" w:after="0" w:afterAutospacing="0"/>
        <w:rPr>
          <w:rFonts w:ascii="Arial" w:eastAsiaTheme="minorHAnsi" w:hAnsi="Arial" w:cs="Arial"/>
          <w:color w:val="000000"/>
          <w:sz w:val="20"/>
          <w:szCs w:val="20"/>
        </w:rPr>
      </w:pPr>
    </w:p>
    <w:p w14:paraId="0FC358FF" w14:textId="0BE224BE" w:rsidR="002F0CF3" w:rsidRPr="006177A3" w:rsidRDefault="002F0CF3" w:rsidP="002F0CF3">
      <w:pPr>
        <w:pStyle w:val="a4"/>
        <w:spacing w:before="0" w:beforeAutospacing="0" w:after="0" w:afterAutospacing="0"/>
        <w:rPr>
          <w:rFonts w:ascii="Arial" w:eastAsiaTheme="minorHAnsi" w:hAnsi="Arial" w:cs="Arial"/>
          <w:color w:val="000000"/>
          <w:sz w:val="20"/>
          <w:szCs w:val="20"/>
        </w:rPr>
      </w:pPr>
      <w:r w:rsidRPr="006177A3">
        <w:rPr>
          <w:rFonts w:ascii="Arial" w:eastAsiaTheme="minorHAnsi" w:hAnsi="Arial" w:cs="Arial"/>
          <w:b/>
          <w:bCs/>
          <w:color w:val="000000"/>
          <w:sz w:val="21"/>
          <w:szCs w:val="21"/>
        </w:rPr>
        <w:fldChar w:fldCharType="begin"/>
      </w:r>
      <w:r w:rsidRPr="006177A3">
        <w:rPr>
          <w:rFonts w:ascii="Arial" w:eastAsiaTheme="minorHAnsi" w:hAnsi="Arial" w:cs="Arial"/>
          <w:b/>
          <w:bCs/>
          <w:color w:val="000000"/>
          <w:sz w:val="21"/>
          <w:szCs w:val="21"/>
        </w:rPr>
        <w:instrText xml:space="preserve"> INCLUDEPICTURE "/var/folders/d9/m4vldv8s38q7kl2j30xlpmph0000gn/T/com.microsoft.Word/WebArchiveCopyPasteTempFiles/tjNd56HYynsfzZGgOblMZNjI-P_mNHwZmlQtZggRvmOfYWO9BLkkm0TNlR2tqbGGaXtQnvXBWkDesCP2wnPS-huKgNv1JotybUN3vAHh00fFNGtg2McldWwfPA_79u1e8fRUgj6c" \* MERGEFORMATINET </w:instrText>
      </w:r>
      <w:r w:rsidRPr="006177A3">
        <w:rPr>
          <w:rFonts w:ascii="Arial" w:eastAsiaTheme="minorHAnsi" w:hAnsi="Arial" w:cs="Arial"/>
          <w:b/>
          <w:bCs/>
          <w:color w:val="000000"/>
          <w:sz w:val="21"/>
          <w:szCs w:val="21"/>
        </w:rPr>
        <w:fldChar w:fldCharType="separate"/>
      </w:r>
      <w:r w:rsidRPr="006177A3">
        <w:rPr>
          <w:rFonts w:ascii="Arial" w:eastAsiaTheme="minorHAnsi" w:hAnsi="Arial" w:cs="Arial"/>
          <w:b/>
          <w:bCs/>
          <w:noProof/>
          <w:color w:val="000000"/>
          <w:sz w:val="21"/>
          <w:szCs w:val="21"/>
        </w:rPr>
        <w:drawing>
          <wp:inline distT="0" distB="0" distL="0" distR="0" wp14:anchorId="5CBF4F95" wp14:editId="202378E8">
            <wp:extent cx="5943600" cy="4229735"/>
            <wp:effectExtent l="0" t="0" r="0" b="0"/>
            <wp:docPr id="2" name="그림 2" descr="/var/folders/d9/m4vldv8s38q7kl2j30xlpmph0000gn/T/com.microsoft.Word/WebArchiveCopyPasteTempFiles/tjNd56HYynsfzZGgOblMZNjI-P_mNHwZmlQtZggRvmOfYWO9BLkkm0TNlR2tqbGGaXtQnvXBWkDesCP2wnPS-huKgNv1JotybUN3vAHh00fFNGtg2McldWwfPA_79u1e8fRUgj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9/m4vldv8s38q7kl2j30xlpmph0000gn/T/com.microsoft.Word/WebArchiveCopyPasteTempFiles/tjNd56HYynsfzZGgOblMZNjI-P_mNHwZmlQtZggRvmOfYWO9BLkkm0TNlR2tqbGGaXtQnvXBWkDesCP2wnPS-huKgNv1JotybUN3vAHh00fFNGtg2McldWwfPA_79u1e8fRUgj6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29735"/>
                    </a:xfrm>
                    <a:prstGeom prst="rect">
                      <a:avLst/>
                    </a:prstGeom>
                    <a:noFill/>
                    <a:ln>
                      <a:noFill/>
                    </a:ln>
                  </pic:spPr>
                </pic:pic>
              </a:graphicData>
            </a:graphic>
          </wp:inline>
        </w:drawing>
      </w:r>
      <w:r w:rsidRPr="006177A3">
        <w:rPr>
          <w:rFonts w:ascii="Arial" w:eastAsiaTheme="minorHAnsi" w:hAnsi="Arial" w:cs="Arial"/>
          <w:b/>
          <w:bCs/>
          <w:color w:val="000000"/>
          <w:sz w:val="21"/>
          <w:szCs w:val="21"/>
        </w:rPr>
        <w:fldChar w:fldCharType="end"/>
      </w:r>
    </w:p>
    <w:p w14:paraId="6263F8CE" w14:textId="77777777"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7860778F" w14:textId="27D79094"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13D23956" w14:textId="2C41E28F" w:rsidR="002F0CF3" w:rsidRPr="006177A3" w:rsidRDefault="002F0CF3"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The given flowchart shows the procedures of making</w:t>
      </w:r>
      <w:ins w:id="91" w:author="Microsoft Office User" w:date="2019-04-18T20:35:00Z">
        <w:r w:rsidR="007F04ED" w:rsidRPr="006177A3">
          <w:rPr>
            <w:rFonts w:ascii="Arial" w:eastAsiaTheme="minorHAnsi" w:hAnsi="Arial" w:cs="Arial"/>
            <w:color w:val="000000"/>
            <w:sz w:val="21"/>
            <w:szCs w:val="21"/>
          </w:rPr>
          <w:t xml:space="preserve"> various types of</w:t>
        </w:r>
      </w:ins>
      <w:r w:rsidRPr="006177A3">
        <w:rPr>
          <w:rFonts w:ascii="Arial" w:eastAsiaTheme="minorHAnsi" w:hAnsi="Arial" w:cs="Arial"/>
          <w:color w:val="000000"/>
          <w:sz w:val="21"/>
          <w:szCs w:val="21"/>
        </w:rPr>
        <w:t xml:space="preserve"> tea</w:t>
      </w:r>
      <w:ins w:id="92" w:author="Microsoft Office User" w:date="2019-04-18T20:35:00Z">
        <w:r w:rsidR="007F04ED" w:rsidRPr="006177A3">
          <w:rPr>
            <w:rFonts w:ascii="Arial" w:eastAsiaTheme="minorHAnsi" w:hAnsi="Arial" w:cs="Arial"/>
            <w:color w:val="000000"/>
            <w:sz w:val="21"/>
            <w:szCs w:val="21"/>
          </w:rPr>
          <w:t>.</w:t>
        </w:r>
      </w:ins>
      <w:del w:id="93" w:author="Microsoft Office User" w:date="2019-04-18T20:35:00Z">
        <w:r w:rsidRPr="006177A3" w:rsidDel="007F04ED">
          <w:rPr>
            <w:rFonts w:ascii="Arial" w:eastAsiaTheme="minorHAnsi" w:hAnsi="Arial" w:cs="Arial"/>
            <w:color w:val="000000"/>
            <w:sz w:val="21"/>
            <w:szCs w:val="21"/>
          </w:rPr>
          <w:delText xml:space="preserve"> varied by types of tea that one wants to make.</w:delText>
        </w:r>
      </w:del>
    </w:p>
    <w:p w14:paraId="6C3E0C41" w14:textId="23690D4E"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10302E33" w14:textId="365F11CD" w:rsidR="002F0CF3" w:rsidRPr="006177A3" w:rsidRDefault="002F0CF3"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Overall, the simplest tea to make is white tea which has only three steps to follow, sorting and cleaning, steaming and drying, and the tea that has </w:t>
      </w:r>
      <w:ins w:id="94" w:author="Microsoft Office User" w:date="2019-04-18T20:36:00Z">
        <w:r w:rsidR="007F04ED" w:rsidRPr="006177A3">
          <w:rPr>
            <w:rFonts w:ascii="Arial" w:eastAsiaTheme="minorHAnsi" w:hAnsi="Arial" w:cs="Arial"/>
            <w:color w:val="000000"/>
            <w:sz w:val="21"/>
            <w:szCs w:val="21"/>
          </w:rPr>
          <w:t xml:space="preserve">the </w:t>
        </w:r>
      </w:ins>
      <w:r w:rsidRPr="006177A3">
        <w:rPr>
          <w:rFonts w:ascii="Arial" w:eastAsiaTheme="minorHAnsi" w:hAnsi="Arial" w:cs="Arial"/>
          <w:color w:val="000000"/>
          <w:sz w:val="21"/>
          <w:szCs w:val="21"/>
        </w:rPr>
        <w:t xml:space="preserve">most complicated process is oolong tea which has </w:t>
      </w:r>
      <w:del w:id="95" w:author="Microsoft Office User" w:date="2019-04-18T20:36:00Z">
        <w:r w:rsidRPr="006177A3" w:rsidDel="007F04ED">
          <w:rPr>
            <w:rFonts w:ascii="Arial" w:eastAsiaTheme="minorHAnsi" w:hAnsi="Arial" w:cs="Arial"/>
            <w:color w:val="000000"/>
            <w:sz w:val="21"/>
            <w:szCs w:val="21"/>
          </w:rPr>
          <w:delText xml:space="preserve">as </w:delText>
        </w:r>
      </w:del>
      <w:r w:rsidRPr="006177A3">
        <w:rPr>
          <w:rFonts w:ascii="Arial" w:eastAsiaTheme="minorHAnsi" w:hAnsi="Arial" w:cs="Arial"/>
          <w:color w:val="000000"/>
          <w:sz w:val="21"/>
          <w:szCs w:val="21"/>
        </w:rPr>
        <w:t xml:space="preserve">twice </w:t>
      </w:r>
      <w:ins w:id="96" w:author="Microsoft Office User" w:date="2019-04-18T20:36:00Z">
        <w:r w:rsidR="007F04ED" w:rsidRPr="006177A3">
          <w:rPr>
            <w:rFonts w:ascii="Arial" w:eastAsiaTheme="minorHAnsi" w:hAnsi="Arial" w:cs="Arial"/>
            <w:color w:val="000000"/>
            <w:sz w:val="21"/>
            <w:szCs w:val="21"/>
          </w:rPr>
          <w:t xml:space="preserve">as </w:t>
        </w:r>
      </w:ins>
      <w:r w:rsidRPr="006177A3">
        <w:rPr>
          <w:rFonts w:ascii="Arial" w:eastAsiaTheme="minorHAnsi" w:hAnsi="Arial" w:cs="Arial"/>
          <w:color w:val="000000"/>
          <w:sz w:val="21"/>
          <w:szCs w:val="21"/>
        </w:rPr>
        <w:t>many steps as white tea.</w:t>
      </w:r>
    </w:p>
    <w:p w14:paraId="0654F16E" w14:textId="03BEB9E5"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46EE2AC2" w14:textId="0E6F9929" w:rsidR="002F0CF3" w:rsidRPr="006177A3" w:rsidRDefault="002F0CF3"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White, green, oolong and black tea start off the process by sorting and cleaning the fresh tea leaves whereas scented tea directly begins with drying. After sorting and cleaning the tea leaves, withering process follows when you make green, oolong, and black tea. While oolong and black tea start with </w:t>
      </w:r>
      <w:r w:rsidRPr="006177A3">
        <w:rPr>
          <w:rFonts w:ascii="Arial" w:eastAsiaTheme="minorHAnsi" w:hAnsi="Arial" w:cs="Arial"/>
          <w:color w:val="000000"/>
          <w:sz w:val="21"/>
          <w:szCs w:val="21"/>
        </w:rPr>
        <w:lastRenderedPageBreak/>
        <w:t xml:space="preserve">rolling first then panfrying or firing after withering, green tea has </w:t>
      </w:r>
      <w:ins w:id="97" w:author="Microsoft Office User" w:date="2019-04-18T20:37:00Z">
        <w:r w:rsidR="007F04ED" w:rsidRPr="006177A3">
          <w:rPr>
            <w:rFonts w:ascii="Arial" w:eastAsiaTheme="minorHAnsi" w:hAnsi="Arial" w:cs="Arial"/>
            <w:color w:val="000000"/>
            <w:sz w:val="21"/>
            <w:szCs w:val="21"/>
          </w:rPr>
          <w:t xml:space="preserve">the </w:t>
        </w:r>
      </w:ins>
      <w:r w:rsidRPr="006177A3">
        <w:rPr>
          <w:rFonts w:ascii="Arial" w:eastAsiaTheme="minorHAnsi" w:hAnsi="Arial" w:cs="Arial"/>
          <w:color w:val="000000"/>
          <w:sz w:val="21"/>
          <w:szCs w:val="21"/>
        </w:rPr>
        <w:t>opposite order which is to panfry first and roll after. Especially in the case of oolong and black tea, they have to be fermented shortly and fully each after rolling.</w:t>
      </w:r>
    </w:p>
    <w:p w14:paraId="4F6612E3" w14:textId="19EF74E5"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12643449" w14:textId="2AC1F68A" w:rsidR="002F0CF3" w:rsidRPr="006177A3" w:rsidRDefault="002F0CF3"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The last step for all teas with the exception of scented tea is drying, but firing works as drying as well for black tea. In the case of scented tea, it is scented with flowers or fruits and then cooled down as the last step.</w:t>
      </w:r>
      <w:r w:rsidR="008F7BEF" w:rsidRPr="006177A3">
        <w:rPr>
          <w:rFonts w:ascii="Arial" w:eastAsiaTheme="minorHAnsi" w:hAnsi="Arial" w:cs="Arial"/>
          <w:color w:val="000000"/>
          <w:sz w:val="21"/>
          <w:szCs w:val="21"/>
        </w:rPr>
        <w:t xml:space="preserve"> (197 words)</w:t>
      </w:r>
    </w:p>
    <w:p w14:paraId="13352B26" w14:textId="6A5382A6" w:rsidR="002F0CF3" w:rsidRPr="006177A3" w:rsidRDefault="002F0CF3" w:rsidP="002F0CF3">
      <w:pPr>
        <w:rPr>
          <w:rFonts w:ascii="Arial" w:eastAsiaTheme="minorHAnsi" w:hAnsi="Arial" w:cs="Arial"/>
          <w:color w:val="4472C4" w:themeColor="accent1"/>
          <w:sz w:val="21"/>
          <w:szCs w:val="28"/>
        </w:rPr>
      </w:pPr>
    </w:p>
    <w:p w14:paraId="20C80275" w14:textId="000DF16C" w:rsidR="007F04ED" w:rsidRPr="006177A3" w:rsidRDefault="007F04ED" w:rsidP="002F0CF3">
      <w:pPr>
        <w:rPr>
          <w:rFonts w:ascii="Arial" w:eastAsiaTheme="minorHAnsi" w:hAnsi="Arial" w:cs="Arial"/>
          <w:b/>
          <w:color w:val="4472C4" w:themeColor="accent1"/>
          <w:sz w:val="21"/>
          <w:szCs w:val="28"/>
        </w:rPr>
      </w:pPr>
      <w:r w:rsidRPr="006177A3">
        <w:rPr>
          <w:rFonts w:ascii="Arial" w:eastAsiaTheme="minorHAnsi" w:hAnsi="Arial" w:cs="Arial"/>
          <w:b/>
          <w:color w:val="4472C4" w:themeColor="accent1"/>
          <w:sz w:val="21"/>
          <w:szCs w:val="28"/>
        </w:rPr>
        <w:t>FEEDBACK</w:t>
      </w:r>
    </w:p>
    <w:p w14:paraId="31F35F14" w14:textId="76647996" w:rsidR="007F04ED" w:rsidRPr="006177A3" w:rsidRDefault="005C2929" w:rsidP="007F04ED">
      <w:pPr>
        <w:pStyle w:val="a9"/>
        <w:numPr>
          <w:ilvl w:val="0"/>
          <w:numId w:val="6"/>
        </w:numPr>
        <w:ind w:leftChars="0"/>
        <w:rPr>
          <w:rFonts w:ascii="Arial" w:eastAsiaTheme="minorHAnsi" w:hAnsi="Arial" w:cs="Arial"/>
          <w:color w:val="4472C4" w:themeColor="accent1"/>
          <w:sz w:val="21"/>
          <w:szCs w:val="28"/>
        </w:rPr>
      </w:pPr>
      <w:r w:rsidRPr="006177A3">
        <w:rPr>
          <w:rFonts w:ascii="Arial" w:eastAsiaTheme="minorHAnsi" w:hAnsi="Arial" w:cs="Arial"/>
          <w:color w:val="4472C4" w:themeColor="accent1"/>
          <w:sz w:val="21"/>
          <w:szCs w:val="28"/>
        </w:rPr>
        <w:t>Grammars</w:t>
      </w:r>
      <w:r w:rsidR="007F04ED" w:rsidRPr="006177A3">
        <w:rPr>
          <w:rFonts w:ascii="Arial" w:eastAsiaTheme="minorHAnsi" w:hAnsi="Arial" w:cs="Arial"/>
          <w:color w:val="4472C4" w:themeColor="accent1"/>
          <w:sz w:val="21"/>
          <w:szCs w:val="28"/>
        </w:rPr>
        <w:t xml:space="preserve"> and vocab were well controlled. </w:t>
      </w:r>
    </w:p>
    <w:p w14:paraId="688B610D" w14:textId="25BAA1B0" w:rsidR="007F04ED" w:rsidRPr="006177A3" w:rsidRDefault="007F04ED" w:rsidP="007F04ED">
      <w:pPr>
        <w:pStyle w:val="a9"/>
        <w:numPr>
          <w:ilvl w:val="0"/>
          <w:numId w:val="6"/>
        </w:numPr>
        <w:ind w:leftChars="0"/>
        <w:rPr>
          <w:rFonts w:ascii="Arial" w:eastAsiaTheme="minorHAnsi" w:hAnsi="Arial" w:cs="Arial"/>
          <w:sz w:val="21"/>
          <w:szCs w:val="28"/>
        </w:rPr>
      </w:pPr>
      <w:r w:rsidRPr="006177A3">
        <w:rPr>
          <w:rFonts w:ascii="Arial" w:eastAsiaTheme="minorHAnsi" w:hAnsi="Arial" w:cs="Arial"/>
          <w:color w:val="4472C4" w:themeColor="accent1"/>
          <w:sz w:val="21"/>
          <w:szCs w:val="28"/>
        </w:rPr>
        <w:t xml:space="preserve">Organization of your idea: your overview is too detailed (?)… She would start with white is the simplest, oolong is the most complexed, and scented tea is made out of those three teas. And then start with first step of four tea, and then white tea has only two steps. The three remaining tea, green, oolong black tea share the same second step, </w:t>
      </w:r>
      <w:r w:rsidR="005C2929" w:rsidRPr="006177A3">
        <w:rPr>
          <w:rFonts w:ascii="Arial" w:eastAsiaTheme="minorHAnsi" w:hAnsi="Arial" w:cs="Arial"/>
          <w:color w:val="4472C4" w:themeColor="accent1"/>
          <w:sz w:val="21"/>
          <w:szCs w:val="28"/>
        </w:rPr>
        <w:t>withering</w:t>
      </w:r>
      <w:r w:rsidRPr="006177A3">
        <w:rPr>
          <w:rFonts w:ascii="Arial" w:eastAsiaTheme="minorHAnsi" w:hAnsi="Arial" w:cs="Arial"/>
          <w:color w:val="4472C4" w:themeColor="accent1"/>
          <w:sz w:val="21"/>
          <w:szCs w:val="28"/>
        </w:rPr>
        <w:t xml:space="preserve">. While oolong tea and black tea it always happens, for green tea, it is merely often. A common step to green, oolong and black tea is rolling. However, there are some differences among different teas. Green tea is first, steam frying </w:t>
      </w:r>
      <w:r w:rsidR="00B54FF6" w:rsidRPr="006177A3">
        <w:rPr>
          <w:rFonts w:ascii="Arial" w:eastAsiaTheme="minorHAnsi" w:hAnsi="Arial" w:cs="Arial"/>
          <w:color w:val="4472C4" w:themeColor="accent1"/>
          <w:sz w:val="21"/>
          <w:szCs w:val="28"/>
        </w:rPr>
        <w:t xml:space="preserve">steamed or fired and then rolled and shaped. </w:t>
      </w:r>
      <w:proofErr w:type="spellStart"/>
      <w:r w:rsidR="00B54FF6" w:rsidRPr="006177A3">
        <w:rPr>
          <w:rFonts w:ascii="Arial" w:eastAsiaTheme="minorHAnsi" w:hAnsi="Arial" w:cs="Arial"/>
          <w:color w:val="4472C4" w:themeColor="accent1"/>
          <w:sz w:val="21"/>
          <w:szCs w:val="28"/>
        </w:rPr>
        <w:t>Bla</w:t>
      </w:r>
      <w:proofErr w:type="spellEnd"/>
      <w:r w:rsidR="00B54FF6" w:rsidRPr="006177A3">
        <w:rPr>
          <w:rFonts w:ascii="Arial" w:eastAsiaTheme="minorHAnsi" w:hAnsi="Arial" w:cs="Arial"/>
          <w:color w:val="4472C4" w:themeColor="accent1"/>
          <w:sz w:val="21"/>
          <w:szCs w:val="28"/>
        </w:rPr>
        <w:t xml:space="preserve"> </w:t>
      </w:r>
      <w:proofErr w:type="spellStart"/>
      <w:r w:rsidR="00B54FF6" w:rsidRPr="006177A3">
        <w:rPr>
          <w:rFonts w:ascii="Arial" w:eastAsiaTheme="minorHAnsi" w:hAnsi="Arial" w:cs="Arial"/>
          <w:color w:val="4472C4" w:themeColor="accent1"/>
          <w:sz w:val="21"/>
          <w:szCs w:val="28"/>
        </w:rPr>
        <w:t>Bla</w:t>
      </w:r>
      <w:proofErr w:type="spellEnd"/>
      <w:r w:rsidR="00B54FF6" w:rsidRPr="006177A3">
        <w:rPr>
          <w:rFonts w:ascii="Arial" w:eastAsiaTheme="minorHAnsi" w:hAnsi="Arial" w:cs="Arial"/>
          <w:color w:val="4472C4" w:themeColor="accent1"/>
          <w:sz w:val="21"/>
          <w:szCs w:val="28"/>
        </w:rPr>
        <w:t>… And then scented tea can be the last paragraph.</w:t>
      </w:r>
      <w:r w:rsidR="00B54FF6" w:rsidRPr="006177A3">
        <w:rPr>
          <w:rFonts w:ascii="Arial" w:eastAsiaTheme="minorHAnsi" w:hAnsi="Arial" w:cs="Arial"/>
          <w:sz w:val="21"/>
          <w:szCs w:val="28"/>
        </w:rPr>
        <w:t xml:space="preserve"> </w:t>
      </w:r>
      <w:r w:rsidRPr="006177A3">
        <w:rPr>
          <w:rFonts w:ascii="Arial" w:eastAsiaTheme="minorHAnsi" w:hAnsi="Arial" w:cs="Arial"/>
          <w:sz w:val="21"/>
          <w:szCs w:val="28"/>
        </w:rPr>
        <w:t xml:space="preserve"> </w:t>
      </w:r>
    </w:p>
    <w:p w14:paraId="275F20D4" w14:textId="77777777" w:rsidR="00F221C5" w:rsidRPr="006177A3" w:rsidRDefault="00F221C5" w:rsidP="00F221C5">
      <w:pPr>
        <w:pStyle w:val="a9"/>
        <w:ind w:leftChars="0" w:left="760"/>
        <w:rPr>
          <w:rFonts w:ascii="Arial" w:eastAsiaTheme="minorHAnsi" w:hAnsi="Arial" w:cs="Arial"/>
          <w:sz w:val="21"/>
          <w:szCs w:val="28"/>
        </w:rPr>
      </w:pPr>
    </w:p>
    <w:p w14:paraId="25D71044" w14:textId="7FD7F9BB" w:rsidR="00F221C5" w:rsidRPr="006177A3" w:rsidRDefault="00F221C5" w:rsidP="00F221C5">
      <w:pPr>
        <w:pStyle w:val="1"/>
        <w:rPr>
          <w:rFonts w:ascii="Arial" w:eastAsiaTheme="minorHAnsi" w:hAnsi="Arial" w:cs="Arial"/>
          <w:sz w:val="32"/>
          <w:szCs w:val="32"/>
        </w:rPr>
      </w:pPr>
      <w:r w:rsidRPr="006177A3">
        <w:rPr>
          <w:rFonts w:ascii="Arial" w:eastAsiaTheme="minorHAnsi" w:hAnsi="Arial" w:cs="Arial"/>
          <w:sz w:val="32"/>
          <w:szCs w:val="32"/>
        </w:rPr>
        <w:t>ESSAY 6</w:t>
      </w:r>
    </w:p>
    <w:p w14:paraId="6B9B1942" w14:textId="65BD2F93" w:rsidR="002F0CF3" w:rsidRPr="006177A3" w:rsidRDefault="002F0CF3" w:rsidP="002F0CF3">
      <w:pPr>
        <w:pStyle w:val="3"/>
        <w:ind w:left="1020" w:hanging="420"/>
        <w:rPr>
          <w:rFonts w:ascii="Arial" w:eastAsiaTheme="minorHAnsi" w:hAnsi="Arial" w:cs="Arial"/>
          <w:kern w:val="0"/>
          <w:szCs w:val="20"/>
        </w:rPr>
      </w:pPr>
      <w:r w:rsidRPr="006177A3">
        <w:rPr>
          <w:rFonts w:ascii="Arial" w:eastAsiaTheme="minorHAnsi" w:hAnsi="Arial" w:cs="Arial"/>
          <w:b/>
          <w:bCs/>
          <w:kern w:val="0"/>
          <w:sz w:val="21"/>
          <w:szCs w:val="28"/>
        </w:rPr>
        <w:t>TASK 2</w:t>
      </w:r>
    </w:p>
    <w:p w14:paraId="3824E16D"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p>
    <w:p w14:paraId="79E8F487"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r w:rsidRPr="006177A3">
        <w:rPr>
          <w:rFonts w:ascii="Arial" w:eastAsiaTheme="minorHAnsi" w:hAnsi="Arial" w:cs="Arial"/>
          <w:b/>
          <w:bCs/>
          <w:color w:val="000000"/>
          <w:kern w:val="0"/>
          <w:sz w:val="21"/>
          <w:szCs w:val="21"/>
        </w:rPr>
        <w:t>Local governments are pushing companies to move from large cities to regional locations.</w:t>
      </w:r>
    </w:p>
    <w:p w14:paraId="78F9C864"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p>
    <w:p w14:paraId="21898D28"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r w:rsidRPr="006177A3">
        <w:rPr>
          <w:rFonts w:ascii="Arial" w:eastAsiaTheme="minorHAnsi" w:hAnsi="Arial" w:cs="Arial"/>
          <w:b/>
          <w:bCs/>
          <w:color w:val="000000"/>
          <w:kern w:val="0"/>
          <w:sz w:val="21"/>
          <w:szCs w:val="21"/>
        </w:rPr>
        <w:t>What are the benefits and drawbacks of this?</w:t>
      </w:r>
    </w:p>
    <w:p w14:paraId="34F8EF81"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p>
    <w:p w14:paraId="4D08F5A3" w14:textId="77777777" w:rsidR="002F0CF3" w:rsidRPr="006177A3" w:rsidRDefault="002F0CF3" w:rsidP="002F0CF3">
      <w:pPr>
        <w:widowControl/>
        <w:wordWrap/>
        <w:autoSpaceDE/>
        <w:autoSpaceDN/>
        <w:jc w:val="left"/>
        <w:rPr>
          <w:rFonts w:ascii="Arial" w:eastAsiaTheme="minorHAnsi" w:hAnsi="Arial" w:cs="Arial"/>
          <w:color w:val="000000"/>
          <w:kern w:val="0"/>
          <w:szCs w:val="20"/>
        </w:rPr>
      </w:pPr>
      <w:r w:rsidRPr="006177A3">
        <w:rPr>
          <w:rFonts w:ascii="Arial" w:eastAsiaTheme="minorHAnsi" w:hAnsi="Arial" w:cs="Arial"/>
          <w:b/>
          <w:bCs/>
          <w:color w:val="000000"/>
          <w:kern w:val="0"/>
          <w:sz w:val="21"/>
          <w:szCs w:val="21"/>
        </w:rPr>
        <w:t>Give reasons for your answer and include any relevant examples from your own knowledge or experience.</w:t>
      </w:r>
    </w:p>
    <w:p w14:paraId="17DD1D56" w14:textId="490F995D"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767B62F8" w14:textId="26E1F629" w:rsidR="008F7BEF" w:rsidRPr="006177A3" w:rsidRDefault="008F7BEF" w:rsidP="006D5FEE">
      <w:pPr>
        <w:pStyle w:val="a4"/>
        <w:spacing w:before="0" w:beforeAutospacing="0" w:after="0" w:afterAutospacing="0"/>
        <w:rPr>
          <w:rFonts w:ascii="Arial" w:eastAsiaTheme="minorHAnsi" w:hAnsi="Arial" w:cs="Arial"/>
          <w:color w:val="000000"/>
          <w:sz w:val="21"/>
          <w:szCs w:val="21"/>
        </w:rPr>
      </w:pPr>
    </w:p>
    <w:p w14:paraId="1ABC3B00" w14:textId="41317510" w:rsidR="002F0CF3" w:rsidRPr="006177A3" w:rsidRDefault="002F0CF3"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Withdrawal of companies from large cities has been one of the consequences of </w:t>
      </w:r>
      <w:ins w:id="98" w:author="Microsoft Office User" w:date="2019-04-18T20:45:00Z">
        <w:r w:rsidR="00B54FF6" w:rsidRPr="006177A3">
          <w:rPr>
            <w:rFonts w:ascii="Arial" w:eastAsiaTheme="minorHAnsi" w:hAnsi="Arial" w:cs="Arial"/>
            <w:color w:val="000000"/>
            <w:sz w:val="21"/>
            <w:szCs w:val="21"/>
          </w:rPr>
          <w:t xml:space="preserve">an </w:t>
        </w:r>
      </w:ins>
      <w:r w:rsidRPr="006177A3">
        <w:rPr>
          <w:rFonts w:ascii="Arial" w:eastAsiaTheme="minorHAnsi" w:hAnsi="Arial" w:cs="Arial"/>
          <w:color w:val="000000"/>
          <w:sz w:val="21"/>
          <w:szCs w:val="21"/>
        </w:rPr>
        <w:t>ever-expanding urban population. This has brought some benefits to cities such as leveraged efficiency of land usage but drawbacks such as decreased accessibility to companies for employees and clients at the same time.</w:t>
      </w:r>
    </w:p>
    <w:p w14:paraId="4E1CF7AB" w14:textId="77777777"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6D8D99F4" w14:textId="1F8A6B56" w:rsidR="002F0CF3" w:rsidRPr="006177A3" w:rsidRDefault="002F0CF3" w:rsidP="006D5FEE">
      <w:pPr>
        <w:pStyle w:val="a4"/>
        <w:spacing w:before="0" w:beforeAutospacing="0" w:after="0" w:afterAutospacing="0"/>
        <w:rPr>
          <w:rFonts w:ascii="Arial" w:eastAsiaTheme="minorHAnsi" w:hAnsi="Arial" w:cs="Arial"/>
          <w:color w:val="000000"/>
          <w:sz w:val="21"/>
          <w:szCs w:val="21"/>
        </w:rPr>
      </w:pPr>
      <w:commentRangeStart w:id="99"/>
      <w:r w:rsidRPr="006177A3">
        <w:rPr>
          <w:rFonts w:ascii="Arial" w:eastAsiaTheme="minorHAnsi" w:hAnsi="Arial" w:cs="Arial"/>
          <w:color w:val="000000"/>
          <w:sz w:val="21"/>
          <w:szCs w:val="21"/>
        </w:rPr>
        <w:t>For local government, pushing companies to move from large cities to suburb</w:t>
      </w:r>
      <w:ins w:id="100" w:author="Microsoft Office User" w:date="2019-04-18T20:46:00Z">
        <w:r w:rsidR="00B54FF6"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or regional location</w:t>
      </w:r>
      <w:ins w:id="101" w:author="Microsoft Office User" w:date="2019-04-18T20:46:00Z">
        <w:r w:rsidR="00B54FF6"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could be one of the solutions to alleviate congestion in the city. As cities have become larger, all facilities including companies have gathered to large </w:t>
      </w:r>
      <w:commentRangeStart w:id="102"/>
      <w:r w:rsidRPr="006177A3">
        <w:rPr>
          <w:rFonts w:ascii="Arial" w:eastAsiaTheme="minorHAnsi" w:hAnsi="Arial" w:cs="Arial"/>
          <w:color w:val="000000"/>
          <w:sz w:val="21"/>
          <w:szCs w:val="21"/>
        </w:rPr>
        <w:t>cities</w:t>
      </w:r>
      <w:commentRangeEnd w:id="102"/>
      <w:r w:rsidR="00B54FF6" w:rsidRPr="006177A3">
        <w:rPr>
          <w:rStyle w:val="a6"/>
          <w:rFonts w:ascii="Arial" w:eastAsiaTheme="minorHAnsi" w:hAnsi="Arial" w:cs="Arial"/>
          <w:kern w:val="2"/>
          <w:sz w:val="20"/>
          <w:szCs w:val="20"/>
        </w:rPr>
        <w:commentReference w:id="102"/>
      </w:r>
      <w:r w:rsidRPr="006177A3">
        <w:rPr>
          <w:rFonts w:ascii="Arial" w:eastAsiaTheme="minorHAnsi" w:hAnsi="Arial" w:cs="Arial"/>
          <w:color w:val="000000"/>
          <w:sz w:val="21"/>
          <w:szCs w:val="21"/>
        </w:rPr>
        <w:t xml:space="preserve"> for better access to sales and employment and this movement </w:t>
      </w:r>
      <w:ins w:id="103" w:author="Microsoft Office User" w:date="2019-04-18T20:46:00Z">
        <w:r w:rsidR="00B54FF6" w:rsidRPr="006177A3">
          <w:rPr>
            <w:rFonts w:ascii="Arial" w:eastAsiaTheme="minorHAnsi" w:hAnsi="Arial" w:cs="Arial"/>
            <w:color w:val="000000"/>
            <w:sz w:val="21"/>
            <w:szCs w:val="21"/>
          </w:rPr>
          <w:t xml:space="preserve">has </w:t>
        </w:r>
      </w:ins>
      <w:r w:rsidRPr="006177A3">
        <w:rPr>
          <w:rFonts w:ascii="Arial" w:eastAsiaTheme="minorHAnsi" w:hAnsi="Arial" w:cs="Arial"/>
          <w:color w:val="000000"/>
          <w:sz w:val="21"/>
          <w:szCs w:val="21"/>
        </w:rPr>
        <w:t>brought enormous effect to society in terms of</w:t>
      </w:r>
      <w:ins w:id="104" w:author="Microsoft Office User" w:date="2019-04-18T20:46:00Z">
        <w:r w:rsidR="00B54FF6" w:rsidRPr="006177A3">
          <w:rPr>
            <w:rFonts w:ascii="Arial" w:eastAsiaTheme="minorHAnsi" w:hAnsi="Arial" w:cs="Arial"/>
            <w:color w:val="000000"/>
            <w:sz w:val="21"/>
            <w:szCs w:val="21"/>
          </w:rPr>
          <w:t xml:space="preserve"> the</w:t>
        </w:r>
      </w:ins>
      <w:r w:rsidRPr="006177A3">
        <w:rPr>
          <w:rFonts w:ascii="Arial" w:eastAsiaTheme="minorHAnsi" w:hAnsi="Arial" w:cs="Arial"/>
          <w:color w:val="000000"/>
          <w:sz w:val="21"/>
          <w:szCs w:val="21"/>
        </w:rPr>
        <w:t xml:space="preserve"> rise of living expense, traffic congestion, and income disparity. By letting companies distributed into various regions, these urban issues could be mitigated.</w:t>
      </w:r>
      <w:commentRangeEnd w:id="99"/>
      <w:r w:rsidR="00B54FF6" w:rsidRPr="006177A3">
        <w:rPr>
          <w:rStyle w:val="a6"/>
          <w:rFonts w:ascii="Arial" w:eastAsiaTheme="minorHAnsi" w:hAnsi="Arial" w:cs="Arial"/>
          <w:kern w:val="2"/>
          <w:sz w:val="20"/>
          <w:szCs w:val="20"/>
        </w:rPr>
        <w:commentReference w:id="99"/>
      </w:r>
    </w:p>
    <w:p w14:paraId="2966EC52" w14:textId="6C84C4CD"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3C7EE376" w14:textId="79F6E750" w:rsidR="002F0CF3" w:rsidRPr="006177A3" w:rsidRDefault="002F0CF3" w:rsidP="006D5FEE">
      <w:pPr>
        <w:pStyle w:val="a4"/>
        <w:spacing w:before="0" w:beforeAutospacing="0" w:after="0" w:afterAutospacing="0"/>
        <w:rPr>
          <w:rFonts w:ascii="Arial" w:eastAsiaTheme="minorHAnsi" w:hAnsi="Arial" w:cs="Arial"/>
          <w:color w:val="000000"/>
          <w:sz w:val="21"/>
          <w:szCs w:val="21"/>
        </w:rPr>
      </w:pPr>
      <w:commentRangeStart w:id="105"/>
      <w:r w:rsidRPr="006177A3">
        <w:rPr>
          <w:rFonts w:ascii="Arial" w:eastAsiaTheme="minorHAnsi" w:hAnsi="Arial" w:cs="Arial"/>
          <w:color w:val="000000"/>
          <w:sz w:val="21"/>
          <w:szCs w:val="21"/>
        </w:rPr>
        <w:t xml:space="preserve">However, the withdrawal of companies also involves some critical drawbacks, since each company has </w:t>
      </w:r>
      <w:ins w:id="106" w:author="Microsoft Office User" w:date="2019-04-18T20:49:00Z">
        <w:r w:rsidR="00B54FF6" w:rsidRPr="006177A3">
          <w:rPr>
            <w:rFonts w:ascii="Arial" w:eastAsiaTheme="minorHAnsi" w:hAnsi="Arial" w:cs="Arial"/>
            <w:color w:val="000000"/>
            <w:sz w:val="21"/>
            <w:szCs w:val="21"/>
          </w:rPr>
          <w:t xml:space="preserve">a </w:t>
        </w:r>
      </w:ins>
      <w:r w:rsidRPr="006177A3">
        <w:rPr>
          <w:rFonts w:ascii="Arial" w:eastAsiaTheme="minorHAnsi" w:hAnsi="Arial" w:cs="Arial"/>
          <w:color w:val="000000"/>
          <w:sz w:val="21"/>
          <w:szCs w:val="21"/>
        </w:rPr>
        <w:t>different and complicated business ecosystem. In many cases, the company’s sales and employment strategies are affected a lot by its location. For instance, there was an incident where my country’s government, South Korea, pushed many national corpora</w:t>
      </w:r>
      <w:ins w:id="107" w:author="Microsoft Office User" w:date="2019-04-18T20:50:00Z">
        <w:r w:rsidR="00B54FF6" w:rsidRPr="006177A3">
          <w:rPr>
            <w:rFonts w:ascii="Arial" w:eastAsiaTheme="minorHAnsi" w:hAnsi="Arial" w:cs="Arial"/>
            <w:color w:val="000000"/>
            <w:sz w:val="21"/>
            <w:szCs w:val="21"/>
          </w:rPr>
          <w:t>tions</w:t>
        </w:r>
      </w:ins>
      <w:del w:id="108" w:author="Microsoft Office User" w:date="2019-04-18T20:50:00Z">
        <w:r w:rsidRPr="006177A3" w:rsidDel="00B54FF6">
          <w:rPr>
            <w:rFonts w:ascii="Arial" w:eastAsiaTheme="minorHAnsi" w:hAnsi="Arial" w:cs="Arial"/>
            <w:color w:val="000000"/>
            <w:sz w:val="21"/>
            <w:szCs w:val="21"/>
          </w:rPr>
          <w:delText>tes</w:delText>
        </w:r>
      </w:del>
      <w:r w:rsidRPr="006177A3">
        <w:rPr>
          <w:rFonts w:ascii="Arial" w:eastAsiaTheme="minorHAnsi" w:hAnsi="Arial" w:cs="Arial"/>
          <w:color w:val="000000"/>
          <w:sz w:val="21"/>
          <w:szCs w:val="21"/>
        </w:rPr>
        <w:t xml:space="preserve"> to move from the capital city of Seoul to another province which takes three hours to arrive. Vast amount</w:t>
      </w:r>
      <w:ins w:id="109" w:author="Microsoft Office User" w:date="2019-04-18T20:50:00Z">
        <w:r w:rsidR="00B54FF6"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of people who used to work in those corporat</w:t>
      </w:r>
      <w:ins w:id="110" w:author="Microsoft Office User" w:date="2019-04-18T20:50:00Z">
        <w:r w:rsidR="00B54FF6" w:rsidRPr="006177A3">
          <w:rPr>
            <w:rFonts w:ascii="Arial" w:eastAsiaTheme="minorHAnsi" w:hAnsi="Arial" w:cs="Arial"/>
            <w:color w:val="000000"/>
            <w:sz w:val="21"/>
            <w:szCs w:val="21"/>
          </w:rPr>
          <w:t>ions</w:t>
        </w:r>
      </w:ins>
      <w:del w:id="111" w:author="Microsoft Office User" w:date="2019-04-18T20:50:00Z">
        <w:r w:rsidRPr="006177A3" w:rsidDel="00B54FF6">
          <w:rPr>
            <w:rFonts w:ascii="Arial" w:eastAsiaTheme="minorHAnsi" w:hAnsi="Arial" w:cs="Arial"/>
            <w:color w:val="000000"/>
            <w:sz w:val="21"/>
            <w:szCs w:val="21"/>
          </w:rPr>
          <w:delText>es</w:delText>
        </w:r>
      </w:del>
      <w:r w:rsidRPr="006177A3">
        <w:rPr>
          <w:rFonts w:ascii="Arial" w:eastAsiaTheme="minorHAnsi" w:hAnsi="Arial" w:cs="Arial"/>
          <w:color w:val="000000"/>
          <w:sz w:val="21"/>
          <w:szCs w:val="21"/>
        </w:rPr>
        <w:t xml:space="preserve"> either had to quit their jobs or move to another province to keep working there. Besides, the problem of congestion and gentrification in Seoul was not completely solved by merely moving corporat</w:t>
      </w:r>
      <w:ins w:id="112" w:author="Microsoft Office User" w:date="2019-04-18T20:50:00Z">
        <w:r w:rsidR="00B54FF6" w:rsidRPr="006177A3">
          <w:rPr>
            <w:rFonts w:ascii="Arial" w:eastAsiaTheme="minorHAnsi" w:hAnsi="Arial" w:cs="Arial"/>
            <w:color w:val="000000"/>
            <w:sz w:val="21"/>
            <w:szCs w:val="21"/>
          </w:rPr>
          <w:t>ions</w:t>
        </w:r>
      </w:ins>
      <w:del w:id="113" w:author="Microsoft Office User" w:date="2019-04-18T20:50:00Z">
        <w:r w:rsidRPr="006177A3" w:rsidDel="00B54FF6">
          <w:rPr>
            <w:rFonts w:ascii="Arial" w:eastAsiaTheme="minorHAnsi" w:hAnsi="Arial" w:cs="Arial"/>
            <w:color w:val="000000"/>
            <w:sz w:val="21"/>
            <w:szCs w:val="21"/>
          </w:rPr>
          <w:delText>es</w:delText>
        </w:r>
      </w:del>
      <w:r w:rsidRPr="006177A3">
        <w:rPr>
          <w:rFonts w:ascii="Arial" w:eastAsiaTheme="minorHAnsi" w:hAnsi="Arial" w:cs="Arial"/>
          <w:color w:val="000000"/>
          <w:sz w:val="21"/>
          <w:szCs w:val="21"/>
        </w:rPr>
        <w:t xml:space="preserve"> back</w:t>
      </w:r>
      <w:del w:id="114" w:author="Microsoft Office User" w:date="2019-04-18T20:50:00Z">
        <w:r w:rsidRPr="006177A3" w:rsidDel="00B54FF6">
          <w:rPr>
            <w:rFonts w:ascii="Arial" w:eastAsiaTheme="minorHAnsi" w:hAnsi="Arial" w:cs="Arial"/>
            <w:color w:val="000000"/>
            <w:sz w:val="21"/>
            <w:szCs w:val="21"/>
          </w:rPr>
          <w:delText>ward</w:delText>
        </w:r>
      </w:del>
      <w:r w:rsidRPr="006177A3">
        <w:rPr>
          <w:rFonts w:ascii="Arial" w:eastAsiaTheme="minorHAnsi" w:hAnsi="Arial" w:cs="Arial"/>
          <w:color w:val="000000"/>
          <w:sz w:val="21"/>
          <w:szCs w:val="21"/>
        </w:rPr>
        <w:t xml:space="preserve"> to regional locations.</w:t>
      </w:r>
      <w:commentRangeEnd w:id="105"/>
      <w:r w:rsidR="00B54FF6" w:rsidRPr="006177A3">
        <w:rPr>
          <w:rStyle w:val="a6"/>
          <w:rFonts w:ascii="Arial" w:eastAsiaTheme="minorHAnsi" w:hAnsi="Arial" w:cs="Arial"/>
          <w:kern w:val="2"/>
          <w:sz w:val="20"/>
          <w:szCs w:val="20"/>
        </w:rPr>
        <w:commentReference w:id="105"/>
      </w:r>
    </w:p>
    <w:p w14:paraId="2B4BB906" w14:textId="1305F4CC" w:rsidR="002F0CF3" w:rsidRPr="006177A3" w:rsidRDefault="002F0CF3" w:rsidP="006D5FEE">
      <w:pPr>
        <w:pStyle w:val="a4"/>
        <w:spacing w:before="0" w:beforeAutospacing="0" w:after="0" w:afterAutospacing="0"/>
        <w:rPr>
          <w:rFonts w:ascii="Arial" w:eastAsiaTheme="minorHAnsi" w:hAnsi="Arial" w:cs="Arial"/>
          <w:color w:val="000000"/>
          <w:sz w:val="21"/>
          <w:szCs w:val="21"/>
        </w:rPr>
      </w:pPr>
    </w:p>
    <w:p w14:paraId="668CF2E0" w14:textId="50271D15" w:rsidR="002F0CF3" w:rsidRPr="006177A3" w:rsidRDefault="002F0CF3"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lastRenderedPageBreak/>
        <w:t>There have been continuous discussions on solving urban problems including relocating the companies to suburbs and rural areas, and this would be our ever-ending task that we need to confront. Yet, more precise considerations from views of different facets are needed to tackle these issues wisely.</w:t>
      </w:r>
      <w:r w:rsidR="008F7BEF" w:rsidRPr="006177A3">
        <w:rPr>
          <w:rFonts w:ascii="Arial" w:eastAsiaTheme="minorHAnsi" w:hAnsi="Arial" w:cs="Arial"/>
          <w:color w:val="000000"/>
          <w:sz w:val="21"/>
          <w:szCs w:val="21"/>
        </w:rPr>
        <w:t xml:space="preserve"> (288 words)</w:t>
      </w:r>
    </w:p>
    <w:p w14:paraId="0793A099" w14:textId="4584CB9F" w:rsidR="008A5C3C" w:rsidRPr="006177A3" w:rsidRDefault="008A5C3C" w:rsidP="006D5FEE">
      <w:pPr>
        <w:pStyle w:val="a4"/>
        <w:spacing w:before="0" w:beforeAutospacing="0" w:after="0" w:afterAutospacing="0"/>
        <w:rPr>
          <w:rFonts w:ascii="Arial" w:eastAsiaTheme="minorHAnsi" w:hAnsi="Arial" w:cs="Arial"/>
          <w:color w:val="000000"/>
          <w:sz w:val="21"/>
          <w:szCs w:val="21"/>
        </w:rPr>
      </w:pPr>
    </w:p>
    <w:p w14:paraId="12847BE4" w14:textId="7F91873B" w:rsidR="008A5C3C" w:rsidRPr="006177A3" w:rsidRDefault="008A5C3C" w:rsidP="006D5FEE">
      <w:pPr>
        <w:pStyle w:val="a4"/>
        <w:spacing w:before="0" w:beforeAutospacing="0" w:after="0" w:afterAutospacing="0"/>
        <w:rPr>
          <w:rFonts w:ascii="Arial" w:eastAsiaTheme="minorHAnsi" w:hAnsi="Arial" w:cs="Arial"/>
          <w:b/>
          <w:color w:val="000000"/>
          <w:sz w:val="21"/>
          <w:szCs w:val="21"/>
        </w:rPr>
      </w:pPr>
    </w:p>
    <w:p w14:paraId="0CFDE57D" w14:textId="4AAE472E" w:rsidR="008A5C3C" w:rsidRPr="006177A3" w:rsidRDefault="008A5C3C" w:rsidP="006D5FEE">
      <w:pPr>
        <w:pStyle w:val="a4"/>
        <w:spacing w:before="0" w:beforeAutospacing="0" w:after="0" w:afterAutospacing="0"/>
        <w:rPr>
          <w:rFonts w:ascii="Arial" w:eastAsiaTheme="minorHAnsi" w:hAnsi="Arial" w:cs="Arial"/>
          <w:b/>
          <w:color w:val="000000"/>
          <w:sz w:val="21"/>
          <w:szCs w:val="21"/>
        </w:rPr>
      </w:pPr>
      <w:r w:rsidRPr="006177A3">
        <w:rPr>
          <w:rFonts w:ascii="Arial" w:eastAsiaTheme="minorHAnsi" w:hAnsi="Arial" w:cs="Arial"/>
          <w:b/>
          <w:color w:val="000000"/>
          <w:sz w:val="21"/>
          <w:szCs w:val="21"/>
        </w:rPr>
        <w:t>AFTER CORRECTION</w:t>
      </w:r>
    </w:p>
    <w:p w14:paraId="1AED9C96" w14:textId="724F0589" w:rsidR="008A5C3C" w:rsidRPr="006177A3" w:rsidRDefault="008A5C3C" w:rsidP="006D5FEE">
      <w:pPr>
        <w:pStyle w:val="a4"/>
        <w:spacing w:before="0" w:beforeAutospacing="0" w:after="0" w:afterAutospacing="0"/>
        <w:rPr>
          <w:rFonts w:ascii="Arial" w:eastAsiaTheme="minorHAnsi" w:hAnsi="Arial" w:cs="Arial"/>
          <w:color w:val="000000"/>
          <w:sz w:val="21"/>
          <w:szCs w:val="21"/>
        </w:rPr>
      </w:pPr>
    </w:p>
    <w:p w14:paraId="3D9FAE3F" w14:textId="77777777" w:rsidR="008A5C3C" w:rsidRPr="006177A3" w:rsidRDefault="008A5C3C" w:rsidP="008A5C3C">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Withdrawal of companies from large cities has been one of the consequences of an ever-expanding urban population. This has brought some benefits to cities such as leveraged efficiency of land usage but drawbacks such as decreased accessibility to companies for employees and clients at the same time.</w:t>
      </w:r>
    </w:p>
    <w:p w14:paraId="5C943AC6" w14:textId="1F1C0341" w:rsidR="008A5C3C" w:rsidRPr="006177A3" w:rsidRDefault="008A5C3C" w:rsidP="006D5FEE">
      <w:pPr>
        <w:pStyle w:val="a4"/>
        <w:spacing w:before="0" w:beforeAutospacing="0" w:after="0" w:afterAutospacing="0"/>
        <w:rPr>
          <w:rFonts w:ascii="Arial" w:eastAsiaTheme="minorHAnsi" w:hAnsi="Arial" w:cs="Arial"/>
          <w:color w:val="000000"/>
          <w:sz w:val="21"/>
          <w:szCs w:val="21"/>
        </w:rPr>
      </w:pPr>
    </w:p>
    <w:p w14:paraId="10B5A218" w14:textId="51760772" w:rsidR="00DD0C40" w:rsidRPr="006177A3" w:rsidRDefault="00DD0C40"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A significant benefit that would follow if corporations move to suburbs is alleviation of </w:t>
      </w:r>
      <w:r w:rsidR="00F14379" w:rsidRPr="006177A3">
        <w:rPr>
          <w:rFonts w:ascii="Arial" w:eastAsiaTheme="minorHAnsi" w:hAnsi="Arial" w:cs="Arial"/>
          <w:color w:val="000000"/>
          <w:sz w:val="21"/>
          <w:szCs w:val="21"/>
        </w:rPr>
        <w:t>congestion in the city. If firms moved to regional locations, there would be less people in rush hour going to work and necessity of high buildings for offices would be decreased that citizens can enjoy more spacious environment with supplements of life such as national parks and cultural centers. This would also contribute to decrease unemployment rate in the regional locations by the influx of young professionals.</w:t>
      </w:r>
    </w:p>
    <w:p w14:paraId="38087802" w14:textId="37F0A52A" w:rsidR="00F14379" w:rsidRPr="006177A3" w:rsidRDefault="00F14379" w:rsidP="006D5FEE">
      <w:pPr>
        <w:pStyle w:val="a4"/>
        <w:spacing w:before="0" w:beforeAutospacing="0" w:after="0" w:afterAutospacing="0"/>
        <w:rPr>
          <w:rFonts w:ascii="Arial" w:eastAsiaTheme="minorHAnsi" w:hAnsi="Arial" w:cs="Arial"/>
          <w:color w:val="000000"/>
          <w:sz w:val="21"/>
          <w:szCs w:val="21"/>
        </w:rPr>
      </w:pPr>
    </w:p>
    <w:p w14:paraId="5DFB5A04" w14:textId="4C3286D2" w:rsidR="00F14379" w:rsidRPr="006177A3" w:rsidRDefault="00F14379" w:rsidP="00F14379">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However, the withdrawal of companies also involves some critical drawbacks, since each company has a different and complicated business ecosystem. In many cases, the company’s sales and employment strategies are affected a lot by its location. For instance, there was an incident where my country’s government, South Korea, pushed many national corporations to move from the capital city of Seoul to another province which takes three hours to arrive. Vast amounts of people who used to work in those corporations either had to quit their jobs or move to another province to keep working there. Those who moved to another city to keep working with their corporations will not be able to see their families as frequently as before. Also, even if the firms hire local employees from the region, mostly they are not as qualified as those from city because of the lack of good education and competitions.</w:t>
      </w:r>
    </w:p>
    <w:p w14:paraId="0EB93BB3" w14:textId="77777777" w:rsidR="00F14379" w:rsidRPr="006177A3" w:rsidRDefault="00F14379" w:rsidP="00F14379">
      <w:pPr>
        <w:pStyle w:val="a4"/>
        <w:spacing w:before="0" w:beforeAutospacing="0" w:after="0" w:afterAutospacing="0"/>
        <w:rPr>
          <w:rFonts w:ascii="Arial" w:eastAsiaTheme="minorHAnsi" w:hAnsi="Arial" w:cs="Arial"/>
          <w:color w:val="000000"/>
          <w:sz w:val="21"/>
          <w:szCs w:val="21"/>
        </w:rPr>
      </w:pPr>
    </w:p>
    <w:p w14:paraId="7333F93F" w14:textId="77777777" w:rsidR="00F14379" w:rsidRPr="006177A3" w:rsidRDefault="00F14379" w:rsidP="00F14379">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There have been continuous discussions on solving urban problems including relocating the companies to suburbs and rural areas, and this would be our ever-ending task that we need to confront. Yet, more precise considerations from views of different facets are needed to tackle these issues wisely. (288 words)</w:t>
      </w:r>
    </w:p>
    <w:p w14:paraId="25FD1E31" w14:textId="077B3A70" w:rsidR="00F14379" w:rsidRPr="006177A3" w:rsidRDefault="00F14379" w:rsidP="006D5FEE">
      <w:pPr>
        <w:pStyle w:val="a4"/>
        <w:spacing w:before="0" w:beforeAutospacing="0" w:after="0" w:afterAutospacing="0"/>
        <w:rPr>
          <w:rFonts w:ascii="Arial" w:eastAsiaTheme="minorHAnsi" w:hAnsi="Arial" w:cs="Arial"/>
          <w:color w:val="000000"/>
          <w:sz w:val="21"/>
          <w:szCs w:val="21"/>
        </w:rPr>
      </w:pPr>
    </w:p>
    <w:p w14:paraId="1D7D90DD" w14:textId="77777777" w:rsidR="00F221C5" w:rsidRPr="006177A3" w:rsidRDefault="00F221C5" w:rsidP="006D5FEE">
      <w:pPr>
        <w:pStyle w:val="a4"/>
        <w:spacing w:before="0" w:beforeAutospacing="0" w:after="0" w:afterAutospacing="0"/>
        <w:rPr>
          <w:rFonts w:ascii="Arial" w:eastAsiaTheme="minorHAnsi" w:hAnsi="Arial" w:cs="Arial"/>
          <w:color w:val="000000"/>
          <w:sz w:val="21"/>
          <w:szCs w:val="21"/>
        </w:rPr>
      </w:pPr>
    </w:p>
    <w:p w14:paraId="38B86B38" w14:textId="752B2E45" w:rsidR="00F221C5" w:rsidRPr="006177A3" w:rsidRDefault="00F221C5" w:rsidP="00B71BCB">
      <w:pPr>
        <w:pStyle w:val="1"/>
        <w:rPr>
          <w:rFonts w:ascii="Arial" w:eastAsiaTheme="minorHAnsi" w:hAnsi="Arial" w:cs="Arial"/>
          <w:sz w:val="32"/>
          <w:szCs w:val="32"/>
        </w:rPr>
      </w:pPr>
      <w:r w:rsidRPr="006177A3">
        <w:rPr>
          <w:rFonts w:ascii="Arial" w:eastAsiaTheme="minorHAnsi" w:hAnsi="Arial" w:cs="Arial"/>
          <w:sz w:val="32"/>
          <w:szCs w:val="32"/>
        </w:rPr>
        <w:t>ESSAY 7</w:t>
      </w:r>
    </w:p>
    <w:p w14:paraId="149B11EB" w14:textId="603BAB96" w:rsidR="00F221C5" w:rsidRPr="006177A3" w:rsidRDefault="00B71BCB" w:rsidP="006D5FEE">
      <w:pPr>
        <w:pStyle w:val="a4"/>
        <w:spacing w:before="0" w:beforeAutospacing="0" w:after="0" w:afterAutospacing="0"/>
        <w:rPr>
          <w:rFonts w:ascii="Arial" w:eastAsiaTheme="minorHAnsi" w:hAnsi="Arial" w:cs="Arial"/>
          <w:b/>
          <w:color w:val="000000"/>
          <w:sz w:val="21"/>
          <w:szCs w:val="21"/>
        </w:rPr>
      </w:pPr>
      <w:r w:rsidRPr="006177A3">
        <w:rPr>
          <w:rFonts w:ascii="Arial" w:eastAsiaTheme="minorHAnsi" w:hAnsi="Arial" w:cs="Arial"/>
          <w:b/>
          <w:color w:val="000000"/>
          <w:sz w:val="21"/>
          <w:szCs w:val="21"/>
        </w:rPr>
        <w:t>TASK 1</w:t>
      </w:r>
    </w:p>
    <w:p w14:paraId="3964313C" w14:textId="77777777" w:rsidR="008F5483" w:rsidRPr="006177A3" w:rsidRDefault="008F5483" w:rsidP="008F5483">
      <w:pPr>
        <w:widowControl/>
        <w:wordWrap/>
        <w:autoSpaceDE/>
        <w:autoSpaceDN/>
        <w:spacing w:after="420"/>
        <w:jc w:val="left"/>
        <w:rPr>
          <w:rFonts w:ascii="Arial" w:eastAsiaTheme="minorHAnsi" w:hAnsi="Arial" w:cs="Arial"/>
          <w:color w:val="222222"/>
          <w:kern w:val="0"/>
          <w:sz w:val="32"/>
          <w:szCs w:val="32"/>
        </w:rPr>
      </w:pPr>
      <w:r w:rsidRPr="006177A3">
        <w:rPr>
          <w:rFonts w:ascii="Arial" w:eastAsiaTheme="minorHAnsi" w:hAnsi="Arial" w:cs="Arial"/>
          <w:color w:val="222222"/>
          <w:kern w:val="0"/>
          <w:sz w:val="32"/>
          <w:szCs w:val="32"/>
        </w:rPr>
        <w:t>2018 Pizza Sales (000) in England, Scotland and Wales</w:t>
      </w:r>
    </w:p>
    <w:p w14:paraId="53C19546" w14:textId="28205679" w:rsidR="008F5483" w:rsidRPr="006177A3" w:rsidRDefault="008F5483" w:rsidP="008F5483">
      <w:pPr>
        <w:widowControl/>
        <w:wordWrap/>
        <w:autoSpaceDE/>
        <w:autoSpaceDN/>
        <w:spacing w:after="420"/>
        <w:jc w:val="left"/>
        <w:rPr>
          <w:rFonts w:ascii="Arial" w:eastAsiaTheme="minorHAnsi" w:hAnsi="Arial" w:cs="Arial"/>
          <w:color w:val="222222"/>
          <w:kern w:val="0"/>
          <w:sz w:val="32"/>
          <w:szCs w:val="32"/>
        </w:rPr>
      </w:pPr>
      <w:r w:rsidRPr="006177A3">
        <w:rPr>
          <w:rFonts w:ascii="Arial" w:eastAsiaTheme="minorHAnsi" w:hAnsi="Arial" w:cs="Arial"/>
          <w:color w:val="222222"/>
          <w:kern w:val="0"/>
          <w:sz w:val="32"/>
          <w:szCs w:val="32"/>
        </w:rPr>
        <w:lastRenderedPageBreak/>
        <w:fldChar w:fldCharType="begin"/>
      </w:r>
      <w:r w:rsidRPr="006177A3">
        <w:rPr>
          <w:rFonts w:ascii="Arial" w:eastAsiaTheme="minorHAnsi" w:hAnsi="Arial" w:cs="Arial"/>
          <w:color w:val="222222"/>
          <w:kern w:val="0"/>
          <w:sz w:val="32"/>
          <w:szCs w:val="32"/>
        </w:rPr>
        <w:instrText xml:space="preserve"> INCLUDEPICTURE "/var/folders/d9/m4vldv8s38q7kl2j30xlpmph0000gn/T/com.microsoft.Word/WebArchiveCopyPasteTempFiles/Pizza-Sales-000-in-England-Scotland-and-Wales-in-2018.png" \* MERGEFORMATINET </w:instrText>
      </w:r>
      <w:r w:rsidRPr="006177A3">
        <w:rPr>
          <w:rFonts w:ascii="Arial" w:eastAsiaTheme="minorHAnsi" w:hAnsi="Arial" w:cs="Arial"/>
          <w:color w:val="222222"/>
          <w:kern w:val="0"/>
          <w:sz w:val="32"/>
          <w:szCs w:val="32"/>
        </w:rPr>
        <w:fldChar w:fldCharType="separate"/>
      </w:r>
      <w:r w:rsidRPr="006177A3">
        <w:rPr>
          <w:rFonts w:ascii="Arial" w:eastAsiaTheme="minorHAnsi" w:hAnsi="Arial" w:cs="Arial"/>
          <w:noProof/>
          <w:color w:val="222222"/>
          <w:kern w:val="0"/>
          <w:sz w:val="32"/>
          <w:szCs w:val="32"/>
        </w:rPr>
        <w:drawing>
          <wp:inline distT="0" distB="0" distL="0" distR="0" wp14:anchorId="4F137B0B" wp14:editId="0C976C3F">
            <wp:extent cx="5943600" cy="3416935"/>
            <wp:effectExtent l="0" t="0" r="0" b="0"/>
            <wp:docPr id="4" name="그림 4" descr="academic t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demic tas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6935"/>
                    </a:xfrm>
                    <a:prstGeom prst="rect">
                      <a:avLst/>
                    </a:prstGeom>
                    <a:noFill/>
                    <a:ln>
                      <a:noFill/>
                    </a:ln>
                  </pic:spPr>
                </pic:pic>
              </a:graphicData>
            </a:graphic>
          </wp:inline>
        </w:drawing>
      </w:r>
      <w:r w:rsidRPr="006177A3">
        <w:rPr>
          <w:rFonts w:ascii="Arial" w:eastAsiaTheme="minorHAnsi" w:hAnsi="Arial" w:cs="Arial"/>
          <w:color w:val="222222"/>
          <w:kern w:val="0"/>
          <w:sz w:val="32"/>
          <w:szCs w:val="32"/>
        </w:rPr>
        <w:fldChar w:fldCharType="end"/>
      </w:r>
    </w:p>
    <w:p w14:paraId="5FD19B86" w14:textId="7BFF6536" w:rsidR="00EB2839" w:rsidRPr="006177A3" w:rsidRDefault="00EB2839" w:rsidP="00EB2839">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The given graph compares the amount of rainfall occurr</w:t>
      </w:r>
      <w:ins w:id="115" w:author="Microsoft Office User" w:date="2019-04-26T11:28:00Z">
        <w:r w:rsidR="00201BAE" w:rsidRPr="006177A3">
          <w:rPr>
            <w:rFonts w:ascii="Arial" w:eastAsiaTheme="minorHAnsi" w:hAnsi="Arial" w:cs="Arial"/>
            <w:color w:val="000000"/>
            <w:sz w:val="21"/>
            <w:szCs w:val="21"/>
          </w:rPr>
          <w:t>ing</w:t>
        </w:r>
      </w:ins>
      <w:del w:id="116" w:author="Microsoft Office User" w:date="2019-04-26T11:28:00Z">
        <w:r w:rsidRPr="006177A3" w:rsidDel="00201BAE">
          <w:rPr>
            <w:rFonts w:ascii="Arial" w:eastAsiaTheme="minorHAnsi" w:hAnsi="Arial" w:cs="Arial"/>
            <w:color w:val="000000"/>
            <w:sz w:val="21"/>
            <w:szCs w:val="21"/>
          </w:rPr>
          <w:delText>ed</w:delText>
        </w:r>
      </w:del>
      <w:r w:rsidRPr="006177A3">
        <w:rPr>
          <w:rFonts w:ascii="Arial" w:eastAsiaTheme="minorHAnsi" w:hAnsi="Arial" w:cs="Arial"/>
          <w:color w:val="000000"/>
          <w:sz w:val="21"/>
          <w:szCs w:val="21"/>
        </w:rPr>
        <w:t xml:space="preserve"> in England, Scotland and Wales each month in 2018.</w:t>
      </w:r>
    </w:p>
    <w:p w14:paraId="07484B29" w14:textId="77777777" w:rsidR="00EB2839" w:rsidRPr="006177A3" w:rsidRDefault="00EB2839" w:rsidP="00EB2839">
      <w:pPr>
        <w:pStyle w:val="a4"/>
        <w:spacing w:before="0" w:beforeAutospacing="0" w:after="0" w:afterAutospacing="0"/>
        <w:rPr>
          <w:rFonts w:ascii="Arial" w:eastAsiaTheme="minorHAnsi" w:hAnsi="Arial" w:cs="Arial"/>
          <w:color w:val="000000"/>
          <w:sz w:val="21"/>
          <w:szCs w:val="21"/>
        </w:rPr>
      </w:pPr>
    </w:p>
    <w:p w14:paraId="7B781173" w14:textId="45276E6C" w:rsidR="00EB2839" w:rsidRPr="006177A3" w:rsidRDefault="00EB2839" w:rsidP="00EB2839">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Overall, while</w:t>
      </w:r>
      <w:ins w:id="117" w:author="Microsoft Office User" w:date="2019-04-26T11:29:00Z">
        <w:r w:rsidR="00201BAE" w:rsidRPr="006177A3">
          <w:rPr>
            <w:rFonts w:ascii="Arial" w:eastAsiaTheme="minorHAnsi" w:hAnsi="Arial" w:cs="Arial"/>
            <w:color w:val="000000"/>
            <w:sz w:val="21"/>
            <w:szCs w:val="21"/>
          </w:rPr>
          <w:t xml:space="preserve"> the</w:t>
        </w:r>
      </w:ins>
      <w:r w:rsidRPr="006177A3">
        <w:rPr>
          <w:rFonts w:ascii="Arial" w:eastAsiaTheme="minorHAnsi" w:hAnsi="Arial" w:cs="Arial"/>
          <w:color w:val="000000"/>
          <w:sz w:val="21"/>
          <w:szCs w:val="21"/>
        </w:rPr>
        <w:t xml:space="preserve"> three regions had different amount</w:t>
      </w:r>
      <w:ins w:id="118" w:author="Microsoft Office User" w:date="2019-04-26T11:29:00Z">
        <w:r w:rsidR="00201BAE"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of rainfall each month, it rained </w:t>
      </w:r>
      <w:ins w:id="119" w:author="Microsoft Office User" w:date="2019-04-26T11:29:00Z">
        <w:r w:rsidR="00201BAE" w:rsidRPr="006177A3">
          <w:rPr>
            <w:rFonts w:ascii="Arial" w:eastAsiaTheme="minorHAnsi" w:hAnsi="Arial" w:cs="Arial"/>
            <w:color w:val="000000"/>
            <w:sz w:val="21"/>
            <w:szCs w:val="21"/>
          </w:rPr>
          <w:t xml:space="preserve">a </w:t>
        </w:r>
      </w:ins>
      <w:r w:rsidRPr="006177A3">
        <w:rPr>
          <w:rFonts w:ascii="Arial" w:eastAsiaTheme="minorHAnsi" w:hAnsi="Arial" w:cs="Arial"/>
          <w:color w:val="000000"/>
          <w:sz w:val="21"/>
          <w:szCs w:val="21"/>
        </w:rPr>
        <w:t>relatively similar amount throughout</w:t>
      </w:r>
      <w:del w:id="120" w:author="Microsoft Office User" w:date="2019-04-26T11:29:00Z">
        <w:r w:rsidRPr="006177A3" w:rsidDel="00201BAE">
          <w:rPr>
            <w:rFonts w:ascii="Arial" w:eastAsiaTheme="minorHAnsi" w:hAnsi="Arial" w:cs="Arial"/>
            <w:color w:val="000000"/>
            <w:sz w:val="21"/>
            <w:szCs w:val="21"/>
          </w:rPr>
          <w:delText xml:space="preserve"> </w:delText>
        </w:r>
        <w:r w:rsidR="00B71BCB" w:rsidRPr="006177A3" w:rsidDel="00201BAE">
          <w:rPr>
            <w:rFonts w:ascii="Arial" w:eastAsiaTheme="minorHAnsi" w:hAnsi="Arial" w:cs="Arial"/>
            <w:color w:val="000000"/>
            <w:sz w:val="21"/>
            <w:szCs w:val="21"/>
          </w:rPr>
          <w:delText>the</w:delText>
        </w:r>
      </w:del>
      <w:r w:rsidR="00B71BCB" w:rsidRPr="006177A3">
        <w:rPr>
          <w:rFonts w:ascii="Arial" w:eastAsiaTheme="minorHAnsi" w:hAnsi="Arial" w:cs="Arial"/>
          <w:color w:val="000000"/>
          <w:sz w:val="21"/>
          <w:szCs w:val="21"/>
        </w:rPr>
        <w:t xml:space="preserve"> </w:t>
      </w:r>
      <w:r w:rsidRPr="006177A3">
        <w:rPr>
          <w:rFonts w:ascii="Arial" w:eastAsiaTheme="minorHAnsi" w:hAnsi="Arial" w:cs="Arial"/>
          <w:color w:val="000000"/>
          <w:sz w:val="21"/>
          <w:szCs w:val="21"/>
        </w:rPr>
        <w:t xml:space="preserve">all </w:t>
      </w:r>
      <w:ins w:id="121" w:author="Microsoft Office User" w:date="2019-04-26T11:29:00Z">
        <w:r w:rsidR="00201BAE" w:rsidRPr="006177A3">
          <w:rPr>
            <w:rFonts w:ascii="Arial" w:eastAsiaTheme="minorHAnsi" w:hAnsi="Arial" w:cs="Arial"/>
            <w:color w:val="000000"/>
            <w:sz w:val="21"/>
            <w:szCs w:val="21"/>
          </w:rPr>
          <w:t xml:space="preserve">the </w:t>
        </w:r>
      </w:ins>
      <w:r w:rsidRPr="006177A3">
        <w:rPr>
          <w:rFonts w:ascii="Arial" w:eastAsiaTheme="minorHAnsi" w:hAnsi="Arial" w:cs="Arial"/>
          <w:color w:val="000000"/>
          <w:sz w:val="21"/>
          <w:szCs w:val="21"/>
        </w:rPr>
        <w:t xml:space="preserve">regions in July which recorded more than 100ml. The month when it rained most unevenly by region </w:t>
      </w:r>
      <w:r w:rsidR="00B71BCB" w:rsidRPr="006177A3">
        <w:rPr>
          <w:rFonts w:ascii="Arial" w:eastAsiaTheme="minorHAnsi" w:hAnsi="Arial" w:cs="Arial"/>
          <w:color w:val="000000"/>
          <w:sz w:val="21"/>
          <w:szCs w:val="21"/>
        </w:rPr>
        <w:t>was</w:t>
      </w:r>
      <w:r w:rsidRPr="006177A3">
        <w:rPr>
          <w:rFonts w:ascii="Arial" w:eastAsiaTheme="minorHAnsi" w:hAnsi="Arial" w:cs="Arial"/>
          <w:color w:val="000000"/>
          <w:sz w:val="21"/>
          <w:szCs w:val="21"/>
        </w:rPr>
        <w:t xml:space="preserve"> the month of February when England had the highest record of rainfall at 120ml whereas Scotland had the lowest at 20ml.</w:t>
      </w:r>
    </w:p>
    <w:p w14:paraId="48425366" w14:textId="77777777" w:rsidR="00EB2839" w:rsidRPr="006177A3" w:rsidRDefault="00EB2839" w:rsidP="00EB2839">
      <w:pPr>
        <w:pStyle w:val="a4"/>
        <w:spacing w:before="0" w:beforeAutospacing="0" w:after="0" w:afterAutospacing="0"/>
        <w:rPr>
          <w:rFonts w:ascii="Arial" w:eastAsiaTheme="minorHAnsi" w:hAnsi="Arial" w:cs="Arial"/>
          <w:color w:val="000000"/>
          <w:sz w:val="21"/>
          <w:szCs w:val="21"/>
        </w:rPr>
      </w:pPr>
    </w:p>
    <w:p w14:paraId="33865C2D" w14:textId="77777777" w:rsidR="00EB2839" w:rsidRPr="006177A3" w:rsidRDefault="00EB2839" w:rsidP="00EB2839">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By comparing</w:t>
      </w:r>
      <w:del w:id="122" w:author="Microsoft Office User" w:date="2019-04-26T11:29:00Z">
        <w:r w:rsidRPr="006177A3" w:rsidDel="00201BAE">
          <w:rPr>
            <w:rFonts w:ascii="Arial" w:eastAsiaTheme="minorHAnsi" w:hAnsi="Arial" w:cs="Arial"/>
            <w:color w:val="000000"/>
            <w:sz w:val="21"/>
            <w:szCs w:val="21"/>
          </w:rPr>
          <w:delText xml:space="preserve"> between</w:delText>
        </w:r>
      </w:del>
      <w:r w:rsidRPr="006177A3">
        <w:rPr>
          <w:rFonts w:ascii="Arial" w:eastAsiaTheme="minorHAnsi" w:hAnsi="Arial" w:cs="Arial"/>
          <w:color w:val="000000"/>
          <w:sz w:val="21"/>
          <w:szCs w:val="21"/>
        </w:rPr>
        <w:t xml:space="preserve"> months, the record of England shows that it had rainfall between 90 to 120ml in January to April and July to December, but the lowest at 70ml in May and June. In Scotland, more than 100ml of rain occurred in January, March, July, October and December and less than 50ml in February and April. In May, June, August, September and November, it recorded between 50 to 100ml. Lastly in Wales, it rained more than 100ml in May, June and November and less than 50ml in January, April, September and October. In February, March, June, August and December, it rained between 50 to 100ml. (181 words)</w:t>
      </w:r>
    </w:p>
    <w:p w14:paraId="4BD5DFF5" w14:textId="21449585" w:rsidR="008F5483" w:rsidRPr="006177A3" w:rsidRDefault="008F5483" w:rsidP="006D5FEE">
      <w:pPr>
        <w:pStyle w:val="a4"/>
        <w:spacing w:before="0" w:beforeAutospacing="0" w:after="0" w:afterAutospacing="0"/>
        <w:rPr>
          <w:rFonts w:ascii="Arial" w:eastAsiaTheme="minorHAnsi" w:hAnsi="Arial" w:cs="Arial"/>
          <w:color w:val="000000"/>
          <w:sz w:val="21"/>
          <w:szCs w:val="21"/>
        </w:rPr>
      </w:pPr>
    </w:p>
    <w:p w14:paraId="5F28C7EC" w14:textId="41A522A3" w:rsidR="00201BAE" w:rsidRPr="006177A3" w:rsidRDefault="00201BAE"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FEEDBACK</w:t>
      </w:r>
    </w:p>
    <w:p w14:paraId="18794554" w14:textId="058A6AC9" w:rsidR="008F5483" w:rsidRPr="006177A3" w:rsidRDefault="00201BAE" w:rsidP="00201BAE">
      <w:pPr>
        <w:pStyle w:val="a4"/>
        <w:numPr>
          <w:ilvl w:val="0"/>
          <w:numId w:val="7"/>
        </w:numPr>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Overview is too detailed. It should give overriding main trend and sense that stands out most. It’s not supposed to give any number or data. It’s too far to detail. You can say, </w:t>
      </w:r>
      <w:proofErr w:type="gramStart"/>
      <w:r w:rsidRPr="006177A3">
        <w:rPr>
          <w:rFonts w:ascii="Arial" w:eastAsiaTheme="minorHAnsi" w:hAnsi="Arial" w:cs="Arial"/>
          <w:color w:val="000000"/>
          <w:sz w:val="21"/>
          <w:szCs w:val="21"/>
        </w:rPr>
        <w:t>While</w:t>
      </w:r>
      <w:proofErr w:type="gramEnd"/>
      <w:r w:rsidRPr="006177A3">
        <w:rPr>
          <w:rFonts w:ascii="Arial" w:eastAsiaTheme="minorHAnsi" w:hAnsi="Arial" w:cs="Arial"/>
          <w:color w:val="000000"/>
          <w:sz w:val="21"/>
          <w:szCs w:val="21"/>
        </w:rPr>
        <w:t xml:space="preserve"> each of the regions fluctuated considerably, all three had relatively similar amount in July. Done. That would have been an overview. </w:t>
      </w:r>
    </w:p>
    <w:p w14:paraId="2A2F6103" w14:textId="238935E3" w:rsidR="00201BAE" w:rsidRPr="006177A3" w:rsidRDefault="00201BAE" w:rsidP="00201BAE">
      <w:pPr>
        <w:pStyle w:val="a4"/>
        <w:numPr>
          <w:ilvl w:val="0"/>
          <w:numId w:val="7"/>
        </w:numPr>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Then, paragraph 3, it’s too monotonous. You found a way to cover all this numbers and months by using these ranges but it was too much. It would’ve been effective if you had done it with once or twice with your answer, but your entire paragraph is structured like this. It becomes monotonous and there’s no range of languages because everything is identical. And it’s difficult for readers to understand what the trends are here. You said the highest was this and lowest was that, it’s really repetitive. You have to break it up little more and provide variety of your language even if that means sacrificing some of the information. You </w:t>
      </w:r>
      <w:r w:rsidRPr="006177A3">
        <w:rPr>
          <w:rFonts w:ascii="Arial" w:eastAsiaTheme="minorHAnsi" w:hAnsi="Arial" w:cs="Arial"/>
          <w:color w:val="000000"/>
          <w:sz w:val="21"/>
          <w:szCs w:val="21"/>
        </w:rPr>
        <w:lastRenderedPageBreak/>
        <w:t xml:space="preserve">just don’t need to include every pieces of information. There are 36 months to </w:t>
      </w:r>
      <w:proofErr w:type="spellStart"/>
      <w:r w:rsidRPr="006177A3">
        <w:rPr>
          <w:rFonts w:ascii="Arial" w:eastAsiaTheme="minorHAnsi" w:hAnsi="Arial" w:cs="Arial"/>
          <w:color w:val="000000"/>
          <w:sz w:val="21"/>
          <w:szCs w:val="21"/>
        </w:rPr>
        <w:t>analyse</w:t>
      </w:r>
      <w:proofErr w:type="spellEnd"/>
      <w:r w:rsidRPr="006177A3">
        <w:rPr>
          <w:rFonts w:ascii="Arial" w:eastAsiaTheme="minorHAnsi" w:hAnsi="Arial" w:cs="Arial"/>
          <w:color w:val="000000"/>
          <w:sz w:val="21"/>
          <w:szCs w:val="21"/>
        </w:rPr>
        <w:t xml:space="preserve"> and you can’t possibly include them all. You have to vary up your language more and give fewer details here. </w:t>
      </w:r>
    </w:p>
    <w:p w14:paraId="70BC38C9" w14:textId="7FDB6157" w:rsidR="008F5483" w:rsidRPr="006177A3" w:rsidRDefault="008F5483" w:rsidP="006D5FEE">
      <w:pPr>
        <w:pStyle w:val="a4"/>
        <w:spacing w:before="0" w:beforeAutospacing="0" w:after="0" w:afterAutospacing="0"/>
        <w:rPr>
          <w:rFonts w:ascii="Arial" w:eastAsiaTheme="minorHAnsi" w:hAnsi="Arial" w:cs="Arial"/>
          <w:color w:val="000000"/>
          <w:sz w:val="21"/>
          <w:szCs w:val="21"/>
        </w:rPr>
      </w:pPr>
    </w:p>
    <w:p w14:paraId="1E323D38" w14:textId="08635581" w:rsidR="008F5483" w:rsidRPr="006177A3" w:rsidRDefault="008F5483" w:rsidP="006D5FEE">
      <w:pPr>
        <w:pStyle w:val="a4"/>
        <w:spacing w:before="0" w:beforeAutospacing="0" w:after="0" w:afterAutospacing="0"/>
        <w:rPr>
          <w:rFonts w:ascii="Arial" w:eastAsiaTheme="minorHAnsi" w:hAnsi="Arial" w:cs="Arial"/>
          <w:color w:val="000000"/>
          <w:sz w:val="21"/>
          <w:szCs w:val="21"/>
        </w:rPr>
      </w:pPr>
    </w:p>
    <w:p w14:paraId="65D3E644" w14:textId="74D68851" w:rsidR="008F5483" w:rsidRPr="006177A3" w:rsidRDefault="008F5483"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ESSAY 8</w:t>
      </w:r>
    </w:p>
    <w:p w14:paraId="65387CDE" w14:textId="431B2ACA" w:rsidR="008F5483" w:rsidRPr="006177A3" w:rsidRDefault="008F5483" w:rsidP="006D5FEE">
      <w:pPr>
        <w:pStyle w:val="a4"/>
        <w:spacing w:before="0" w:beforeAutospacing="0" w:after="0" w:afterAutospacing="0"/>
        <w:rPr>
          <w:rFonts w:ascii="Arial" w:eastAsiaTheme="minorHAnsi" w:hAnsi="Arial" w:cs="Arial"/>
          <w:color w:val="000000"/>
          <w:sz w:val="21"/>
          <w:szCs w:val="21"/>
        </w:rPr>
      </w:pPr>
    </w:p>
    <w:p w14:paraId="04454E92" w14:textId="6997875C" w:rsidR="008F5483" w:rsidRPr="006177A3" w:rsidRDefault="008F5483"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Task 1</w:t>
      </w:r>
    </w:p>
    <w:p w14:paraId="7530D3CC" w14:textId="6D3A3138" w:rsidR="008F5483" w:rsidRPr="006177A3" w:rsidRDefault="008F5483" w:rsidP="006D5FEE">
      <w:pPr>
        <w:pStyle w:val="a4"/>
        <w:spacing w:before="0" w:beforeAutospacing="0" w:after="0" w:afterAutospacing="0"/>
        <w:rPr>
          <w:rFonts w:ascii="Arial" w:eastAsiaTheme="minorHAnsi" w:hAnsi="Arial" w:cs="Arial"/>
          <w:color w:val="000000"/>
          <w:sz w:val="21"/>
          <w:szCs w:val="21"/>
        </w:rPr>
      </w:pPr>
    </w:p>
    <w:p w14:paraId="3A6FB567" w14:textId="77777777" w:rsidR="008F5483" w:rsidRPr="006177A3" w:rsidRDefault="008F5483" w:rsidP="008F5483">
      <w:pPr>
        <w:widowControl/>
        <w:wordWrap/>
        <w:autoSpaceDE/>
        <w:autoSpaceDN/>
        <w:spacing w:after="420"/>
        <w:jc w:val="left"/>
        <w:rPr>
          <w:rFonts w:ascii="Arial" w:eastAsiaTheme="minorHAnsi" w:hAnsi="Arial" w:cs="Arial"/>
          <w:color w:val="222222"/>
          <w:kern w:val="0"/>
          <w:sz w:val="32"/>
          <w:szCs w:val="32"/>
        </w:rPr>
      </w:pPr>
      <w:r w:rsidRPr="006177A3">
        <w:rPr>
          <w:rFonts w:ascii="Arial" w:eastAsiaTheme="minorHAnsi" w:hAnsi="Arial" w:cs="Arial"/>
          <w:color w:val="222222"/>
          <w:kern w:val="0"/>
          <w:sz w:val="32"/>
          <w:szCs w:val="32"/>
        </w:rPr>
        <w:t>2018 Global Sales of iOS devices vs. Android</w:t>
      </w:r>
    </w:p>
    <w:p w14:paraId="6A8EF7F9" w14:textId="63EB5152" w:rsidR="008F5483" w:rsidRPr="006177A3" w:rsidRDefault="008F5483" w:rsidP="008F5483">
      <w:pPr>
        <w:widowControl/>
        <w:wordWrap/>
        <w:autoSpaceDE/>
        <w:autoSpaceDN/>
        <w:spacing w:after="420"/>
        <w:jc w:val="left"/>
        <w:rPr>
          <w:rFonts w:ascii="Arial" w:eastAsiaTheme="minorHAnsi" w:hAnsi="Arial" w:cs="Arial"/>
          <w:color w:val="222222"/>
          <w:kern w:val="0"/>
          <w:sz w:val="32"/>
          <w:szCs w:val="32"/>
        </w:rPr>
      </w:pPr>
      <w:r w:rsidRPr="006177A3">
        <w:rPr>
          <w:rFonts w:ascii="Arial" w:eastAsiaTheme="minorHAnsi" w:hAnsi="Arial" w:cs="Arial"/>
          <w:color w:val="222222"/>
          <w:kern w:val="0"/>
          <w:sz w:val="32"/>
          <w:szCs w:val="32"/>
        </w:rPr>
        <w:fldChar w:fldCharType="begin"/>
      </w:r>
      <w:r w:rsidRPr="006177A3">
        <w:rPr>
          <w:rFonts w:ascii="Arial" w:eastAsiaTheme="minorHAnsi" w:hAnsi="Arial" w:cs="Arial"/>
          <w:color w:val="222222"/>
          <w:kern w:val="0"/>
          <w:sz w:val="32"/>
          <w:szCs w:val="32"/>
        </w:rPr>
        <w:instrText xml:space="preserve"> INCLUDEPICTURE "/var/folders/d9/m4vldv8s38q7kl2j30xlpmph0000gn/T/com.microsoft.Word/WebArchiveCopyPasteTempFiles/Global-Sales-of-iOS-devices-vs.-Android-2018.png" \* MERGEFORMATINET </w:instrText>
      </w:r>
      <w:r w:rsidRPr="006177A3">
        <w:rPr>
          <w:rFonts w:ascii="Arial" w:eastAsiaTheme="minorHAnsi" w:hAnsi="Arial" w:cs="Arial"/>
          <w:color w:val="222222"/>
          <w:kern w:val="0"/>
          <w:sz w:val="32"/>
          <w:szCs w:val="32"/>
        </w:rPr>
        <w:fldChar w:fldCharType="separate"/>
      </w:r>
      <w:r w:rsidRPr="006177A3">
        <w:rPr>
          <w:rFonts w:ascii="Arial" w:eastAsiaTheme="minorHAnsi" w:hAnsi="Arial" w:cs="Arial"/>
          <w:noProof/>
          <w:color w:val="222222"/>
          <w:kern w:val="0"/>
          <w:sz w:val="32"/>
          <w:szCs w:val="32"/>
        </w:rPr>
        <w:drawing>
          <wp:inline distT="0" distB="0" distL="0" distR="0" wp14:anchorId="7F9962C9" wp14:editId="68A38327">
            <wp:extent cx="5943600" cy="3399790"/>
            <wp:effectExtent l="0" t="0" r="0" b="3810"/>
            <wp:docPr id="5" name="그림 5" descr="Academic Ta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ademic Tas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99790"/>
                    </a:xfrm>
                    <a:prstGeom prst="rect">
                      <a:avLst/>
                    </a:prstGeom>
                    <a:noFill/>
                    <a:ln>
                      <a:noFill/>
                    </a:ln>
                  </pic:spPr>
                </pic:pic>
              </a:graphicData>
            </a:graphic>
          </wp:inline>
        </w:drawing>
      </w:r>
      <w:r w:rsidRPr="006177A3">
        <w:rPr>
          <w:rFonts w:ascii="Arial" w:eastAsiaTheme="minorHAnsi" w:hAnsi="Arial" w:cs="Arial"/>
          <w:color w:val="222222"/>
          <w:kern w:val="0"/>
          <w:sz w:val="32"/>
          <w:szCs w:val="32"/>
        </w:rPr>
        <w:fldChar w:fldCharType="end"/>
      </w:r>
    </w:p>
    <w:p w14:paraId="06828387" w14:textId="57FC8E49" w:rsidR="00EB2839" w:rsidRPr="006177A3" w:rsidRDefault="00EB2839" w:rsidP="006D5FEE">
      <w:pPr>
        <w:pStyle w:val="a4"/>
        <w:spacing w:before="0" w:beforeAutospacing="0" w:after="0" w:afterAutospacing="0"/>
        <w:rPr>
          <w:rFonts w:ascii="Arial" w:eastAsiaTheme="minorHAnsi" w:hAnsi="Arial" w:cs="Arial"/>
          <w:color w:val="000000"/>
          <w:sz w:val="21"/>
          <w:szCs w:val="21"/>
        </w:rPr>
      </w:pPr>
    </w:p>
    <w:p w14:paraId="0EEB61DC" w14:textId="6E33EBD4" w:rsidR="00EB2839" w:rsidRPr="006177A3" w:rsidRDefault="00EB2839"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The given chart compares the monthly sales records of two major cell phone</w:t>
      </w:r>
      <w:r w:rsidR="00B71BCB" w:rsidRPr="006177A3">
        <w:rPr>
          <w:rFonts w:ascii="Arial" w:eastAsiaTheme="minorHAnsi" w:hAnsi="Arial" w:cs="Arial"/>
          <w:color w:val="000000"/>
          <w:sz w:val="21"/>
          <w:szCs w:val="21"/>
        </w:rPr>
        <w:t xml:space="preserve"> operat</w:t>
      </w:r>
      <w:del w:id="123" w:author="Microsoft Office User" w:date="2019-04-26T11:38:00Z">
        <w:r w:rsidR="00B71BCB" w:rsidRPr="006177A3" w:rsidDel="00C6317B">
          <w:rPr>
            <w:rFonts w:ascii="Arial" w:eastAsiaTheme="minorHAnsi" w:hAnsi="Arial" w:cs="Arial"/>
            <w:color w:val="000000"/>
            <w:sz w:val="21"/>
            <w:szCs w:val="21"/>
          </w:rPr>
          <w:delText>i</w:delText>
        </w:r>
      </w:del>
      <w:r w:rsidR="00B71BCB" w:rsidRPr="006177A3">
        <w:rPr>
          <w:rFonts w:ascii="Arial" w:eastAsiaTheme="minorHAnsi" w:hAnsi="Arial" w:cs="Arial"/>
          <w:color w:val="000000"/>
          <w:sz w:val="21"/>
          <w:szCs w:val="21"/>
        </w:rPr>
        <w:t>or</w:t>
      </w:r>
      <w:ins w:id="124" w:author="Microsoft Office User" w:date="2019-04-26T11:38:00Z">
        <w:r w:rsidR="00C6317B"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brands, iOS and Android, in the year 2018.</w:t>
      </w:r>
    </w:p>
    <w:p w14:paraId="1343E893" w14:textId="2F3E0B59" w:rsidR="00EB2839" w:rsidRPr="006177A3" w:rsidRDefault="00EB2839" w:rsidP="006D5FEE">
      <w:pPr>
        <w:pStyle w:val="a4"/>
        <w:spacing w:before="0" w:beforeAutospacing="0" w:after="0" w:afterAutospacing="0"/>
        <w:rPr>
          <w:rFonts w:ascii="Arial" w:eastAsiaTheme="minorHAnsi" w:hAnsi="Arial" w:cs="Arial"/>
          <w:color w:val="000000"/>
          <w:sz w:val="21"/>
          <w:szCs w:val="21"/>
        </w:rPr>
      </w:pPr>
    </w:p>
    <w:p w14:paraId="7A4614CB" w14:textId="4E1DC4CD" w:rsidR="00EB2839" w:rsidRPr="006177A3" w:rsidRDefault="00EB2839"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Overall, both Android and iOS recorded similar amount</w:t>
      </w:r>
      <w:ins w:id="125" w:author="Microsoft Office User" w:date="2019-04-26T11:38:00Z">
        <w:r w:rsidR="00C6317B"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of sales in September and October with </w:t>
      </w:r>
      <w:ins w:id="126" w:author="Microsoft Office User" w:date="2019-04-26T11:38:00Z">
        <w:r w:rsidR="00C6317B" w:rsidRPr="006177A3">
          <w:rPr>
            <w:rFonts w:ascii="Arial" w:eastAsiaTheme="minorHAnsi" w:hAnsi="Arial" w:cs="Arial"/>
            <w:color w:val="000000"/>
            <w:sz w:val="21"/>
            <w:szCs w:val="21"/>
          </w:rPr>
          <w:t>a</w:t>
        </w:r>
      </w:ins>
      <w:del w:id="127" w:author="Microsoft Office User" w:date="2019-04-26T11:38:00Z">
        <w:r w:rsidRPr="006177A3" w:rsidDel="00C6317B">
          <w:rPr>
            <w:rFonts w:ascii="Arial" w:eastAsiaTheme="minorHAnsi" w:hAnsi="Arial" w:cs="Arial"/>
            <w:color w:val="000000"/>
            <w:sz w:val="21"/>
            <w:szCs w:val="21"/>
          </w:rPr>
          <w:delText>the</w:delText>
        </w:r>
      </w:del>
      <w:r w:rsidRPr="006177A3">
        <w:rPr>
          <w:rFonts w:ascii="Arial" w:eastAsiaTheme="minorHAnsi" w:hAnsi="Arial" w:cs="Arial"/>
          <w:color w:val="000000"/>
          <w:sz w:val="21"/>
          <w:szCs w:val="21"/>
        </w:rPr>
        <w:t xml:space="preserve"> gap </w:t>
      </w:r>
      <w:ins w:id="128" w:author="Microsoft Office User" w:date="2019-04-26T11:38:00Z">
        <w:r w:rsidR="00C6317B" w:rsidRPr="006177A3">
          <w:rPr>
            <w:rFonts w:ascii="Arial" w:eastAsiaTheme="minorHAnsi" w:hAnsi="Arial" w:cs="Arial"/>
            <w:color w:val="000000"/>
            <w:sz w:val="21"/>
            <w:szCs w:val="21"/>
          </w:rPr>
          <w:t xml:space="preserve">of </w:t>
        </w:r>
      </w:ins>
      <w:r w:rsidRPr="006177A3">
        <w:rPr>
          <w:rFonts w:ascii="Arial" w:eastAsiaTheme="minorHAnsi" w:hAnsi="Arial" w:cs="Arial"/>
          <w:color w:val="000000"/>
          <w:sz w:val="21"/>
          <w:szCs w:val="21"/>
        </w:rPr>
        <w:t>less than five million. In both months, two companies recorded around 70 sales. The two companies recorded most drastically different amount</w:t>
      </w:r>
      <w:ins w:id="129" w:author="Microsoft Office User" w:date="2019-04-26T11:38:00Z">
        <w:r w:rsidR="00C6317B"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of sales in May with the gap of 100 million. iOS over s</w:t>
      </w:r>
      <w:ins w:id="130" w:author="Microsoft Office User" w:date="2019-04-26T11:38:00Z">
        <w:r w:rsidR="00C6317B" w:rsidRPr="006177A3">
          <w:rPr>
            <w:rFonts w:ascii="Arial" w:eastAsiaTheme="minorHAnsi" w:hAnsi="Arial" w:cs="Arial"/>
            <w:color w:val="000000"/>
            <w:sz w:val="21"/>
            <w:szCs w:val="21"/>
          </w:rPr>
          <w:t>old</w:t>
        </w:r>
      </w:ins>
      <w:del w:id="131" w:author="Microsoft Office User" w:date="2019-04-26T11:38:00Z">
        <w:r w:rsidRPr="006177A3" w:rsidDel="00C6317B">
          <w:rPr>
            <w:rFonts w:ascii="Arial" w:eastAsiaTheme="minorHAnsi" w:hAnsi="Arial" w:cs="Arial"/>
            <w:color w:val="000000"/>
            <w:sz w:val="21"/>
            <w:szCs w:val="21"/>
          </w:rPr>
          <w:delText>cored</w:delText>
        </w:r>
      </w:del>
      <w:r w:rsidRPr="006177A3">
        <w:rPr>
          <w:rFonts w:ascii="Arial" w:eastAsiaTheme="minorHAnsi" w:hAnsi="Arial" w:cs="Arial"/>
          <w:color w:val="000000"/>
          <w:sz w:val="21"/>
          <w:szCs w:val="21"/>
        </w:rPr>
        <w:t xml:space="preserve"> Android with </w:t>
      </w:r>
      <w:ins w:id="132" w:author="Microsoft Office User" w:date="2019-04-26T11:38:00Z">
        <w:r w:rsidR="00C6317B" w:rsidRPr="006177A3">
          <w:rPr>
            <w:rFonts w:ascii="Arial" w:eastAsiaTheme="minorHAnsi" w:hAnsi="Arial" w:cs="Arial"/>
            <w:color w:val="000000"/>
            <w:sz w:val="21"/>
            <w:szCs w:val="21"/>
          </w:rPr>
          <w:t>a</w:t>
        </w:r>
      </w:ins>
      <w:del w:id="133" w:author="Microsoft Office User" w:date="2019-04-26T11:38:00Z">
        <w:r w:rsidRPr="006177A3" w:rsidDel="00C6317B">
          <w:rPr>
            <w:rFonts w:ascii="Arial" w:eastAsiaTheme="minorHAnsi" w:hAnsi="Arial" w:cs="Arial"/>
            <w:color w:val="000000"/>
            <w:sz w:val="21"/>
            <w:szCs w:val="21"/>
          </w:rPr>
          <w:delText>the</w:delText>
        </w:r>
      </w:del>
      <w:r w:rsidRPr="006177A3">
        <w:rPr>
          <w:rFonts w:ascii="Arial" w:eastAsiaTheme="minorHAnsi" w:hAnsi="Arial" w:cs="Arial"/>
          <w:color w:val="000000"/>
          <w:sz w:val="21"/>
          <w:szCs w:val="21"/>
        </w:rPr>
        <w:t xml:space="preserve"> sales record of 130 million whereas Android sold only 10 million</w:t>
      </w:r>
      <w:del w:id="134" w:author="Microsoft Office User" w:date="2019-04-26T11:39:00Z">
        <w:r w:rsidRPr="006177A3" w:rsidDel="00C6317B">
          <w:rPr>
            <w:rFonts w:ascii="Arial" w:eastAsiaTheme="minorHAnsi" w:hAnsi="Arial" w:cs="Arial"/>
            <w:color w:val="000000"/>
            <w:sz w:val="21"/>
            <w:szCs w:val="21"/>
          </w:rPr>
          <w:delText xml:space="preserve"> of</w:delText>
        </w:r>
      </w:del>
      <w:r w:rsidRPr="006177A3">
        <w:rPr>
          <w:rFonts w:ascii="Arial" w:eastAsiaTheme="minorHAnsi" w:hAnsi="Arial" w:cs="Arial"/>
          <w:color w:val="000000"/>
          <w:sz w:val="21"/>
          <w:szCs w:val="21"/>
        </w:rPr>
        <w:t xml:space="preserve"> cellphones.</w:t>
      </w:r>
    </w:p>
    <w:p w14:paraId="7B6E3BE8" w14:textId="4EFD332F" w:rsidR="00EB2839" w:rsidRPr="006177A3" w:rsidRDefault="00EB2839" w:rsidP="006D5FEE">
      <w:pPr>
        <w:pStyle w:val="a4"/>
        <w:spacing w:before="0" w:beforeAutospacing="0" w:after="0" w:afterAutospacing="0"/>
        <w:rPr>
          <w:rFonts w:ascii="Arial" w:eastAsiaTheme="minorHAnsi" w:hAnsi="Arial" w:cs="Arial"/>
          <w:color w:val="000000"/>
          <w:sz w:val="21"/>
          <w:szCs w:val="21"/>
        </w:rPr>
      </w:pPr>
    </w:p>
    <w:p w14:paraId="62A16E4F" w14:textId="5F846721" w:rsidR="00EB2839" w:rsidRPr="006177A3" w:rsidRDefault="00EB2839"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By comparing between months, iOS sold more than 100 million</w:t>
      </w:r>
      <w:del w:id="135" w:author="Microsoft Office User" w:date="2019-04-26T11:39:00Z">
        <w:r w:rsidRPr="006177A3" w:rsidDel="00C6317B">
          <w:rPr>
            <w:rFonts w:ascii="Arial" w:eastAsiaTheme="minorHAnsi" w:hAnsi="Arial" w:cs="Arial"/>
            <w:color w:val="000000"/>
            <w:sz w:val="21"/>
            <w:szCs w:val="21"/>
          </w:rPr>
          <w:delText xml:space="preserve"> of</w:delText>
        </w:r>
      </w:del>
      <w:r w:rsidRPr="006177A3">
        <w:rPr>
          <w:rFonts w:ascii="Arial" w:eastAsiaTheme="minorHAnsi" w:hAnsi="Arial" w:cs="Arial"/>
          <w:color w:val="000000"/>
          <w:sz w:val="21"/>
          <w:szCs w:val="21"/>
        </w:rPr>
        <w:t xml:space="preserve"> cellphones in February, March, May June and August, and less than 50 million in January, April, and July. From September to December, their sales record remained between 50 to 100 million. Android sold more than 100 million</w:t>
      </w:r>
      <w:del w:id="136" w:author="Microsoft Office User" w:date="2019-04-26T11:39:00Z">
        <w:r w:rsidRPr="006177A3" w:rsidDel="00C6317B">
          <w:rPr>
            <w:rFonts w:ascii="Arial" w:eastAsiaTheme="minorHAnsi" w:hAnsi="Arial" w:cs="Arial"/>
            <w:color w:val="000000"/>
            <w:sz w:val="21"/>
            <w:szCs w:val="21"/>
          </w:rPr>
          <w:delText xml:space="preserve"> of</w:delText>
        </w:r>
      </w:del>
      <w:r w:rsidRPr="006177A3">
        <w:rPr>
          <w:rFonts w:ascii="Arial" w:eastAsiaTheme="minorHAnsi" w:hAnsi="Arial" w:cs="Arial"/>
          <w:color w:val="000000"/>
          <w:sz w:val="21"/>
          <w:szCs w:val="21"/>
        </w:rPr>
        <w:t xml:space="preserve"> cellphones in January, March, November and December and less than 50 million in February and May. In April, July, and from August to October, their sales record remained between 50 to 100 million.</w:t>
      </w:r>
      <w:r w:rsidR="00B71BCB" w:rsidRPr="006177A3">
        <w:rPr>
          <w:rFonts w:ascii="Arial" w:eastAsiaTheme="minorHAnsi" w:hAnsi="Arial" w:cs="Arial"/>
          <w:color w:val="000000"/>
          <w:sz w:val="21"/>
          <w:szCs w:val="21"/>
        </w:rPr>
        <w:t xml:space="preserve"> (171 words)</w:t>
      </w:r>
    </w:p>
    <w:p w14:paraId="5E21C321" w14:textId="7CF5F5AA" w:rsidR="008F5483" w:rsidRPr="006177A3" w:rsidRDefault="008F5483" w:rsidP="006D5FEE">
      <w:pPr>
        <w:pStyle w:val="a4"/>
        <w:spacing w:before="0" w:beforeAutospacing="0" w:after="0" w:afterAutospacing="0"/>
        <w:rPr>
          <w:rFonts w:ascii="Arial" w:eastAsiaTheme="minorHAnsi" w:hAnsi="Arial" w:cs="Arial"/>
          <w:color w:val="000000"/>
          <w:sz w:val="21"/>
          <w:szCs w:val="21"/>
        </w:rPr>
      </w:pPr>
    </w:p>
    <w:p w14:paraId="02DE884D" w14:textId="0F146A2E" w:rsidR="00EB2839" w:rsidRPr="006177A3" w:rsidRDefault="00C6317B" w:rsidP="006D5FEE">
      <w:pPr>
        <w:pStyle w:val="a4"/>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t>FEEDBACK</w:t>
      </w:r>
    </w:p>
    <w:p w14:paraId="1D3A329E" w14:textId="192C45B1" w:rsidR="00C6317B" w:rsidRPr="006177A3" w:rsidRDefault="00C6317B" w:rsidP="00C6317B">
      <w:pPr>
        <w:pStyle w:val="a4"/>
        <w:numPr>
          <w:ilvl w:val="0"/>
          <w:numId w:val="8"/>
        </w:numPr>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t xml:space="preserve">It’s not overview. Same as the previous one. Just focus on main trend and not much information on actual data. </w:t>
      </w:r>
    </w:p>
    <w:p w14:paraId="527A690C" w14:textId="407A2570" w:rsidR="00C6317B" w:rsidRPr="006177A3" w:rsidRDefault="00C6317B" w:rsidP="00C6317B">
      <w:pPr>
        <w:pStyle w:val="a4"/>
        <w:numPr>
          <w:ilvl w:val="0"/>
          <w:numId w:val="8"/>
        </w:numPr>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t xml:space="preserve">You did exactly same type of writing. I don’t mind as much here because you only compare two different cellphone company but still it’s almost identical sentences. </w:t>
      </w:r>
    </w:p>
    <w:p w14:paraId="04EDB7CB" w14:textId="18741368" w:rsidR="00C6317B" w:rsidRPr="006177A3" w:rsidRDefault="00C6317B" w:rsidP="00C6317B">
      <w:pPr>
        <w:pStyle w:val="a4"/>
        <w:numPr>
          <w:ilvl w:val="0"/>
          <w:numId w:val="8"/>
        </w:numPr>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t xml:space="preserve">New way: split it into half. You see iOS dominating the first half. You can say, for the first half of 2018, iOS dominated the market with more than 100 million sales in Feb, March, May, and June. In contrast, Android only reached this level in two months specifically in January and March. For the remainders of the first half of the year, sales for both companies were at or under 50 million. In second half of the year, iOS started out </w:t>
      </w:r>
      <w:r w:rsidR="008F3CAF" w:rsidRPr="006177A3">
        <w:rPr>
          <w:rFonts w:ascii="Arial" w:eastAsiaTheme="minorHAnsi" w:hAnsi="Arial" w:cs="Arial"/>
          <w:color w:val="2F5496" w:themeColor="accent1" w:themeShade="BF"/>
          <w:sz w:val="21"/>
          <w:szCs w:val="21"/>
        </w:rPr>
        <w:t>particularly</w:t>
      </w:r>
      <w:r w:rsidRPr="006177A3">
        <w:rPr>
          <w:rFonts w:ascii="Arial" w:eastAsiaTheme="minorHAnsi" w:hAnsi="Arial" w:cs="Arial"/>
          <w:color w:val="2F5496" w:themeColor="accent1" w:themeShade="BF"/>
          <w:sz w:val="21"/>
          <w:szCs w:val="21"/>
        </w:rPr>
        <w:t xml:space="preserve"> low at around 30 million only to increase fourfold the following month. Following this period, it remained relatively stable around 30 million for the rest of the year. Android on the other hand, began the second half of the year at around 100 million then also have a period of stability around 30 million however it ended the year at the highest levels of the year in Nov and Dec at 130 million. -&gt; change </w:t>
      </w:r>
      <w:r w:rsidR="008F3CAF" w:rsidRPr="006177A3">
        <w:rPr>
          <w:rFonts w:ascii="Arial" w:eastAsiaTheme="minorHAnsi" w:hAnsi="Arial" w:cs="Arial"/>
          <w:color w:val="2F5496" w:themeColor="accent1" w:themeShade="BF"/>
          <w:sz w:val="21"/>
          <w:szCs w:val="21"/>
        </w:rPr>
        <w:t>language</w:t>
      </w:r>
      <w:r w:rsidRPr="006177A3">
        <w:rPr>
          <w:rFonts w:ascii="Arial" w:eastAsiaTheme="minorHAnsi" w:hAnsi="Arial" w:cs="Arial"/>
          <w:color w:val="2F5496" w:themeColor="accent1" w:themeShade="BF"/>
          <w:sz w:val="21"/>
          <w:szCs w:val="21"/>
        </w:rPr>
        <w:t>, still use the range.</w:t>
      </w:r>
    </w:p>
    <w:p w14:paraId="4A7AB2F6" w14:textId="77777777" w:rsidR="00C6317B" w:rsidRPr="006177A3" w:rsidRDefault="00C6317B" w:rsidP="00C6317B">
      <w:pPr>
        <w:pStyle w:val="a4"/>
        <w:spacing w:before="0" w:beforeAutospacing="0" w:after="0" w:afterAutospacing="0"/>
        <w:ind w:left="400"/>
        <w:rPr>
          <w:rFonts w:ascii="Arial" w:eastAsiaTheme="minorHAnsi" w:hAnsi="Arial" w:cs="Arial"/>
          <w:color w:val="000000"/>
          <w:sz w:val="21"/>
          <w:szCs w:val="21"/>
        </w:rPr>
      </w:pPr>
    </w:p>
    <w:p w14:paraId="28FB0F42" w14:textId="2EB0AA1C" w:rsidR="00C6317B" w:rsidRPr="006177A3" w:rsidRDefault="00C6317B" w:rsidP="00C6317B">
      <w:pPr>
        <w:pStyle w:val="a4"/>
        <w:spacing w:before="0" w:beforeAutospacing="0" w:after="0" w:afterAutospacing="0"/>
        <w:ind w:left="40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 </w:t>
      </w:r>
    </w:p>
    <w:p w14:paraId="78ADEEA6" w14:textId="73972433" w:rsidR="00EB2839" w:rsidRPr="006177A3" w:rsidRDefault="00EB2839" w:rsidP="00B71BCB">
      <w:pPr>
        <w:pStyle w:val="1"/>
        <w:rPr>
          <w:rFonts w:ascii="Arial" w:eastAsiaTheme="minorHAnsi" w:hAnsi="Arial" w:cs="Arial"/>
          <w:sz w:val="32"/>
          <w:szCs w:val="32"/>
        </w:rPr>
      </w:pPr>
      <w:r w:rsidRPr="006177A3">
        <w:rPr>
          <w:rFonts w:ascii="Arial" w:eastAsiaTheme="minorHAnsi" w:hAnsi="Arial" w:cs="Arial"/>
          <w:sz w:val="32"/>
          <w:szCs w:val="32"/>
        </w:rPr>
        <w:t>ESSAY 9</w:t>
      </w:r>
    </w:p>
    <w:p w14:paraId="0854A9BF" w14:textId="3300C98C" w:rsidR="00EB2839" w:rsidRPr="006177A3" w:rsidRDefault="00EB2839" w:rsidP="006D5FEE">
      <w:pPr>
        <w:pStyle w:val="a4"/>
        <w:spacing w:before="0" w:beforeAutospacing="0" w:after="0" w:afterAutospacing="0"/>
        <w:rPr>
          <w:rFonts w:ascii="Arial" w:eastAsiaTheme="minorHAnsi" w:hAnsi="Arial" w:cs="Arial"/>
          <w:color w:val="000000"/>
          <w:sz w:val="21"/>
          <w:szCs w:val="21"/>
        </w:rPr>
      </w:pPr>
    </w:p>
    <w:p w14:paraId="4040CC70" w14:textId="411C9692" w:rsidR="00EB2839" w:rsidRPr="006177A3" w:rsidRDefault="00EB2839" w:rsidP="006D5FEE">
      <w:pPr>
        <w:pStyle w:val="a4"/>
        <w:spacing w:before="0" w:beforeAutospacing="0" w:after="0" w:afterAutospacing="0"/>
        <w:rPr>
          <w:rFonts w:ascii="Arial" w:eastAsiaTheme="minorHAnsi" w:hAnsi="Arial" w:cs="Arial"/>
          <w:b/>
          <w:color w:val="000000"/>
          <w:sz w:val="21"/>
          <w:szCs w:val="21"/>
        </w:rPr>
      </w:pPr>
      <w:r w:rsidRPr="006177A3">
        <w:rPr>
          <w:rFonts w:ascii="Arial" w:eastAsiaTheme="minorHAnsi" w:hAnsi="Arial" w:cs="Arial"/>
          <w:b/>
          <w:color w:val="000000"/>
          <w:sz w:val="21"/>
          <w:szCs w:val="21"/>
        </w:rPr>
        <w:t>Task 2</w:t>
      </w:r>
    </w:p>
    <w:p w14:paraId="00C93DAD" w14:textId="434FD922" w:rsidR="00EB2839" w:rsidRPr="006177A3" w:rsidRDefault="00EB2839" w:rsidP="006D5FEE">
      <w:pPr>
        <w:pStyle w:val="a4"/>
        <w:spacing w:before="0" w:beforeAutospacing="0" w:after="0" w:afterAutospacing="0"/>
        <w:rPr>
          <w:rFonts w:ascii="Arial" w:eastAsiaTheme="minorHAnsi" w:hAnsi="Arial" w:cs="Arial"/>
          <w:color w:val="000000"/>
          <w:sz w:val="21"/>
          <w:szCs w:val="21"/>
        </w:rPr>
      </w:pPr>
    </w:p>
    <w:p w14:paraId="6949CB89" w14:textId="5C9B90E4" w:rsidR="00EB2839" w:rsidRPr="006177A3" w:rsidRDefault="00EB2839" w:rsidP="006D5FEE">
      <w:pPr>
        <w:pStyle w:val="a4"/>
        <w:spacing w:before="0" w:beforeAutospacing="0" w:after="0" w:afterAutospacing="0"/>
        <w:rPr>
          <w:rFonts w:ascii="Arial" w:eastAsiaTheme="minorHAnsi" w:hAnsi="Arial" w:cs="Arial"/>
          <w:b/>
          <w:color w:val="000000"/>
          <w:sz w:val="21"/>
          <w:szCs w:val="21"/>
        </w:rPr>
      </w:pPr>
      <w:r w:rsidRPr="006177A3">
        <w:rPr>
          <w:rFonts w:ascii="Arial" w:eastAsiaTheme="minorHAnsi" w:hAnsi="Arial" w:cs="Arial"/>
          <w:b/>
          <w:color w:val="000000"/>
          <w:sz w:val="21"/>
          <w:szCs w:val="21"/>
        </w:rPr>
        <w:t>Many people believe that it’s better to learn something in a group rather than individually. Do you agree or disagree?</w:t>
      </w:r>
    </w:p>
    <w:p w14:paraId="57126FF1" w14:textId="795D46B7" w:rsidR="00EB2839" w:rsidRPr="006177A3" w:rsidRDefault="00EB2839" w:rsidP="006D5FEE">
      <w:pPr>
        <w:pStyle w:val="a4"/>
        <w:spacing w:before="0" w:beforeAutospacing="0" w:after="0" w:afterAutospacing="0"/>
        <w:rPr>
          <w:rFonts w:ascii="Arial" w:eastAsiaTheme="minorHAnsi" w:hAnsi="Arial" w:cs="Arial"/>
          <w:color w:val="000000"/>
          <w:sz w:val="21"/>
          <w:szCs w:val="21"/>
        </w:rPr>
      </w:pPr>
    </w:p>
    <w:p w14:paraId="0A6ED657" w14:textId="000D2DA5" w:rsidR="00EB2839" w:rsidRPr="006177A3" w:rsidRDefault="00EB2839"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There are many ways to learn something and each person has </w:t>
      </w:r>
      <w:ins w:id="137" w:author="Microsoft Office User" w:date="2019-04-26T11:50:00Z">
        <w:r w:rsidR="008F3CAF" w:rsidRPr="006177A3">
          <w:rPr>
            <w:rFonts w:ascii="Arial" w:eastAsiaTheme="minorHAnsi" w:hAnsi="Arial" w:cs="Arial"/>
            <w:color w:val="000000"/>
            <w:sz w:val="21"/>
            <w:szCs w:val="21"/>
          </w:rPr>
          <w:t xml:space="preserve">a </w:t>
        </w:r>
      </w:ins>
      <w:r w:rsidRPr="006177A3">
        <w:rPr>
          <w:rFonts w:ascii="Arial" w:eastAsiaTheme="minorHAnsi" w:hAnsi="Arial" w:cs="Arial"/>
          <w:color w:val="000000"/>
          <w:sz w:val="21"/>
          <w:szCs w:val="21"/>
        </w:rPr>
        <w:t xml:space="preserve">different preference whether to learn in a group or individually. Especially these days the importance of learning with </w:t>
      </w:r>
      <w:ins w:id="138" w:author="Microsoft Office User" w:date="2019-04-26T11:50:00Z">
        <w:r w:rsidR="008F3CAF" w:rsidRPr="006177A3">
          <w:rPr>
            <w:rFonts w:ascii="Arial" w:eastAsiaTheme="minorHAnsi" w:hAnsi="Arial" w:cs="Arial"/>
            <w:color w:val="000000"/>
            <w:sz w:val="21"/>
            <w:szCs w:val="21"/>
          </w:rPr>
          <w:t>one’s</w:t>
        </w:r>
      </w:ins>
      <w:del w:id="139" w:author="Microsoft Office User" w:date="2019-04-26T11:50:00Z">
        <w:r w:rsidRPr="006177A3" w:rsidDel="008F3CAF">
          <w:rPr>
            <w:rFonts w:ascii="Arial" w:eastAsiaTheme="minorHAnsi" w:hAnsi="Arial" w:cs="Arial"/>
            <w:color w:val="000000"/>
            <w:sz w:val="21"/>
            <w:szCs w:val="21"/>
          </w:rPr>
          <w:delText>their</w:delText>
        </w:r>
      </w:del>
      <w:r w:rsidRPr="006177A3">
        <w:rPr>
          <w:rFonts w:ascii="Arial" w:eastAsiaTheme="minorHAnsi" w:hAnsi="Arial" w:cs="Arial"/>
          <w:color w:val="000000"/>
          <w:sz w:val="21"/>
          <w:szCs w:val="21"/>
        </w:rPr>
        <w:t xml:space="preserve"> peer group has been </w:t>
      </w:r>
      <w:r w:rsidR="00B71BCB" w:rsidRPr="006177A3">
        <w:rPr>
          <w:rFonts w:ascii="Arial" w:eastAsiaTheme="minorHAnsi" w:hAnsi="Arial" w:cs="Arial"/>
          <w:color w:val="000000"/>
          <w:sz w:val="21"/>
          <w:szCs w:val="21"/>
        </w:rPr>
        <w:t>illuminated</w:t>
      </w:r>
      <w:r w:rsidRPr="006177A3">
        <w:rPr>
          <w:rFonts w:ascii="Arial" w:eastAsiaTheme="minorHAnsi" w:hAnsi="Arial" w:cs="Arial"/>
          <w:color w:val="000000"/>
          <w:sz w:val="21"/>
          <w:szCs w:val="21"/>
        </w:rPr>
        <w:t xml:space="preserve"> as an effective way to learn easier and faster, and some say that it is even better than learning individually. I partially agree with this statement given that it truly depends on the type of subject that you want to learn.</w:t>
      </w:r>
    </w:p>
    <w:p w14:paraId="5F6959B2" w14:textId="67A2DAE7" w:rsidR="00EB2839" w:rsidRPr="006177A3" w:rsidRDefault="00EB2839" w:rsidP="006D5FEE">
      <w:pPr>
        <w:pStyle w:val="a4"/>
        <w:spacing w:before="0" w:beforeAutospacing="0" w:after="0" w:afterAutospacing="0"/>
        <w:rPr>
          <w:rFonts w:ascii="Arial" w:eastAsiaTheme="minorHAnsi" w:hAnsi="Arial" w:cs="Arial"/>
          <w:color w:val="000000"/>
          <w:sz w:val="21"/>
          <w:szCs w:val="21"/>
        </w:rPr>
      </w:pPr>
    </w:p>
    <w:p w14:paraId="6DB4B691" w14:textId="0E36E661" w:rsidR="00EB2839" w:rsidRPr="006177A3" w:rsidRDefault="00EB2839"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The greatest benefit that </w:t>
      </w:r>
      <w:ins w:id="140" w:author="Microsoft Office User" w:date="2019-04-26T11:51:00Z">
        <w:r w:rsidR="008F3CAF" w:rsidRPr="006177A3">
          <w:rPr>
            <w:rFonts w:ascii="Arial" w:eastAsiaTheme="minorHAnsi" w:hAnsi="Arial" w:cs="Arial"/>
            <w:color w:val="000000"/>
            <w:sz w:val="21"/>
            <w:szCs w:val="21"/>
          </w:rPr>
          <w:t>one</w:t>
        </w:r>
      </w:ins>
      <w:del w:id="141" w:author="Microsoft Office User" w:date="2019-04-26T11:51:00Z">
        <w:r w:rsidRPr="006177A3" w:rsidDel="008F3CAF">
          <w:rPr>
            <w:rFonts w:ascii="Arial" w:eastAsiaTheme="minorHAnsi" w:hAnsi="Arial" w:cs="Arial"/>
            <w:color w:val="000000"/>
            <w:sz w:val="21"/>
            <w:szCs w:val="21"/>
          </w:rPr>
          <w:delText>you</w:delText>
        </w:r>
      </w:del>
      <w:r w:rsidRPr="006177A3">
        <w:rPr>
          <w:rFonts w:ascii="Arial" w:eastAsiaTheme="minorHAnsi" w:hAnsi="Arial" w:cs="Arial"/>
          <w:color w:val="000000"/>
          <w:sz w:val="21"/>
          <w:szCs w:val="21"/>
        </w:rPr>
        <w:t xml:space="preserve"> can get by learning in</w:t>
      </w:r>
      <w:ins w:id="142" w:author="Microsoft Office User" w:date="2019-04-26T11:51:00Z">
        <w:r w:rsidR="008F3CAF" w:rsidRPr="006177A3">
          <w:rPr>
            <w:rFonts w:ascii="Arial" w:eastAsiaTheme="minorHAnsi" w:hAnsi="Arial" w:cs="Arial"/>
            <w:color w:val="000000"/>
            <w:sz w:val="21"/>
            <w:szCs w:val="21"/>
          </w:rPr>
          <w:t xml:space="preserve"> a</w:t>
        </w:r>
      </w:ins>
      <w:r w:rsidRPr="006177A3">
        <w:rPr>
          <w:rFonts w:ascii="Arial" w:eastAsiaTheme="minorHAnsi" w:hAnsi="Arial" w:cs="Arial"/>
          <w:color w:val="000000"/>
          <w:sz w:val="21"/>
          <w:szCs w:val="21"/>
        </w:rPr>
        <w:t xml:space="preserve"> group is that </w:t>
      </w:r>
      <w:commentRangeStart w:id="143"/>
      <w:ins w:id="144" w:author="Microsoft Office User" w:date="2019-04-26T11:51:00Z">
        <w:r w:rsidR="008F3CAF" w:rsidRPr="006177A3">
          <w:rPr>
            <w:rFonts w:ascii="Arial" w:eastAsiaTheme="minorHAnsi" w:hAnsi="Arial" w:cs="Arial"/>
            <w:color w:val="000000"/>
            <w:sz w:val="21"/>
            <w:szCs w:val="21"/>
          </w:rPr>
          <w:t>one</w:t>
        </w:r>
        <w:commentRangeEnd w:id="143"/>
        <w:r w:rsidR="008F3CAF" w:rsidRPr="006177A3">
          <w:rPr>
            <w:rStyle w:val="a6"/>
            <w:rFonts w:ascii="Arial" w:eastAsiaTheme="minorHAnsi" w:hAnsi="Arial" w:cs="Arial"/>
            <w:kern w:val="2"/>
            <w:sz w:val="20"/>
            <w:szCs w:val="20"/>
          </w:rPr>
          <w:commentReference w:id="143"/>
        </w:r>
      </w:ins>
      <w:del w:id="145" w:author="Microsoft Office User" w:date="2019-04-26T11:51:00Z">
        <w:r w:rsidRPr="006177A3" w:rsidDel="008F3CAF">
          <w:rPr>
            <w:rFonts w:ascii="Arial" w:eastAsiaTheme="minorHAnsi" w:hAnsi="Arial" w:cs="Arial"/>
            <w:color w:val="000000"/>
            <w:sz w:val="21"/>
            <w:szCs w:val="21"/>
          </w:rPr>
          <w:delText>they</w:delText>
        </w:r>
      </w:del>
      <w:r w:rsidRPr="006177A3">
        <w:rPr>
          <w:rFonts w:ascii="Arial" w:eastAsiaTheme="minorHAnsi" w:hAnsi="Arial" w:cs="Arial"/>
          <w:color w:val="000000"/>
          <w:sz w:val="21"/>
          <w:szCs w:val="21"/>
        </w:rPr>
        <w:t xml:space="preserve"> have learning partners where you can get motivation, feedback, and knowledge.</w:t>
      </w:r>
      <w:del w:id="146" w:author="Microsoft Office User" w:date="2019-04-26T11:52:00Z">
        <w:r w:rsidRPr="006177A3" w:rsidDel="008F3CAF">
          <w:rPr>
            <w:rFonts w:ascii="Arial" w:eastAsiaTheme="minorHAnsi" w:hAnsi="Arial" w:cs="Arial"/>
            <w:color w:val="000000"/>
            <w:sz w:val="21"/>
            <w:szCs w:val="21"/>
          </w:rPr>
          <w:delText xml:space="preserve"> By</w:delText>
        </w:r>
      </w:del>
      <w:r w:rsidRPr="006177A3">
        <w:rPr>
          <w:rFonts w:ascii="Arial" w:eastAsiaTheme="minorHAnsi" w:hAnsi="Arial" w:cs="Arial"/>
          <w:color w:val="000000"/>
          <w:sz w:val="21"/>
          <w:szCs w:val="21"/>
        </w:rPr>
        <w:t xml:space="preserve"> </w:t>
      </w:r>
      <w:ins w:id="147" w:author="Microsoft Office User" w:date="2019-04-26T11:52:00Z">
        <w:r w:rsidR="008F3CAF" w:rsidRPr="006177A3">
          <w:rPr>
            <w:rFonts w:ascii="Arial" w:eastAsiaTheme="minorHAnsi" w:hAnsi="Arial" w:cs="Arial"/>
            <w:color w:val="000000"/>
            <w:sz w:val="21"/>
            <w:szCs w:val="21"/>
          </w:rPr>
          <w:t>S</w:t>
        </w:r>
      </w:ins>
      <w:del w:id="148" w:author="Microsoft Office User" w:date="2019-04-26T11:52:00Z">
        <w:r w:rsidRPr="006177A3" w:rsidDel="008F3CAF">
          <w:rPr>
            <w:rFonts w:ascii="Arial" w:eastAsiaTheme="minorHAnsi" w:hAnsi="Arial" w:cs="Arial"/>
            <w:color w:val="000000"/>
            <w:sz w:val="21"/>
            <w:szCs w:val="21"/>
          </w:rPr>
          <w:delText>s</w:delText>
        </w:r>
      </w:del>
      <w:r w:rsidRPr="006177A3">
        <w:rPr>
          <w:rFonts w:ascii="Arial" w:eastAsiaTheme="minorHAnsi" w:hAnsi="Arial" w:cs="Arial"/>
          <w:color w:val="000000"/>
          <w:sz w:val="21"/>
          <w:szCs w:val="21"/>
        </w:rPr>
        <w:t>etting a common goal and checkin</w:t>
      </w:r>
      <w:r w:rsidR="00B71BCB" w:rsidRPr="006177A3">
        <w:rPr>
          <w:rFonts w:ascii="Arial" w:eastAsiaTheme="minorHAnsi" w:hAnsi="Arial" w:cs="Arial"/>
          <w:color w:val="000000"/>
          <w:sz w:val="21"/>
          <w:szCs w:val="21"/>
        </w:rPr>
        <w:t xml:space="preserve">g </w:t>
      </w:r>
      <w:r w:rsidRPr="006177A3">
        <w:rPr>
          <w:rFonts w:ascii="Arial" w:eastAsiaTheme="minorHAnsi" w:hAnsi="Arial" w:cs="Arial"/>
          <w:color w:val="000000"/>
          <w:sz w:val="21"/>
          <w:szCs w:val="21"/>
        </w:rPr>
        <w:t>other</w:t>
      </w:r>
      <w:ins w:id="149" w:author="Microsoft Office User" w:date="2019-04-26T11:52:00Z">
        <w:r w:rsidR="008F3CAF" w:rsidRPr="006177A3">
          <w:rPr>
            <w:rFonts w:ascii="Arial" w:eastAsiaTheme="minorHAnsi" w:hAnsi="Arial" w:cs="Arial"/>
            <w:color w:val="000000"/>
            <w:sz w:val="21"/>
            <w:szCs w:val="21"/>
          </w:rPr>
          <w:t>s’</w:t>
        </w:r>
      </w:ins>
      <w:del w:id="150" w:author="Microsoft Office User" w:date="2019-04-26T11:52:00Z">
        <w:r w:rsidRPr="006177A3" w:rsidDel="008F3CAF">
          <w:rPr>
            <w:rFonts w:ascii="Arial" w:eastAsiaTheme="minorHAnsi" w:hAnsi="Arial" w:cs="Arial"/>
            <w:color w:val="000000"/>
            <w:sz w:val="21"/>
            <w:szCs w:val="21"/>
          </w:rPr>
          <w:delText>’s</w:delText>
        </w:r>
      </w:del>
      <w:r w:rsidRPr="006177A3">
        <w:rPr>
          <w:rFonts w:ascii="Arial" w:eastAsiaTheme="minorHAnsi" w:hAnsi="Arial" w:cs="Arial"/>
          <w:color w:val="000000"/>
          <w:sz w:val="21"/>
          <w:szCs w:val="21"/>
        </w:rPr>
        <w:t xml:space="preserve"> status</w:t>
      </w:r>
      <w:r w:rsidR="00B71BCB" w:rsidRPr="006177A3">
        <w:rPr>
          <w:rFonts w:ascii="Arial" w:eastAsiaTheme="minorHAnsi" w:hAnsi="Arial" w:cs="Arial"/>
          <w:color w:val="000000"/>
          <w:sz w:val="21"/>
          <w:szCs w:val="21"/>
        </w:rPr>
        <w:t xml:space="preserve"> on achieving a learning goal can inspire you and help you keep up with what you are learning. This could fit well when you aim to learn something that you need other</w:t>
      </w:r>
      <w:ins w:id="151" w:author="Microsoft Office User" w:date="2019-04-26T11:52:00Z">
        <w:r w:rsidR="008F3CAF" w:rsidRPr="006177A3">
          <w:rPr>
            <w:rFonts w:ascii="Arial" w:eastAsiaTheme="minorHAnsi" w:hAnsi="Arial" w:cs="Arial"/>
            <w:color w:val="000000"/>
            <w:sz w:val="21"/>
            <w:szCs w:val="21"/>
          </w:rPr>
          <w:t>s’</w:t>
        </w:r>
      </w:ins>
      <w:del w:id="152" w:author="Microsoft Office User" w:date="2019-04-26T11:52:00Z">
        <w:r w:rsidR="00B71BCB" w:rsidRPr="006177A3" w:rsidDel="008F3CAF">
          <w:rPr>
            <w:rFonts w:ascii="Arial" w:eastAsiaTheme="minorHAnsi" w:hAnsi="Arial" w:cs="Arial"/>
            <w:color w:val="000000"/>
            <w:sz w:val="21"/>
            <w:szCs w:val="21"/>
          </w:rPr>
          <w:delText>’s</w:delText>
        </w:r>
      </w:del>
      <w:r w:rsidR="00B71BCB" w:rsidRPr="006177A3">
        <w:rPr>
          <w:rFonts w:ascii="Arial" w:eastAsiaTheme="minorHAnsi" w:hAnsi="Arial" w:cs="Arial"/>
          <w:color w:val="000000"/>
          <w:sz w:val="21"/>
          <w:szCs w:val="21"/>
        </w:rPr>
        <w:t xml:space="preserve"> opinion or motivation</w:t>
      </w:r>
      <w:ins w:id="153" w:author="Microsoft Office User" w:date="2019-04-26T11:52:00Z">
        <w:r w:rsidR="008F3CAF" w:rsidRPr="006177A3">
          <w:rPr>
            <w:rFonts w:ascii="Arial" w:eastAsiaTheme="minorHAnsi" w:hAnsi="Arial" w:cs="Arial"/>
            <w:color w:val="000000"/>
            <w:sz w:val="21"/>
            <w:szCs w:val="21"/>
          </w:rPr>
          <w:t xml:space="preserve"> on</w:t>
        </w:r>
      </w:ins>
      <w:r w:rsidR="00B71BCB" w:rsidRPr="006177A3">
        <w:rPr>
          <w:rFonts w:ascii="Arial" w:eastAsiaTheme="minorHAnsi" w:hAnsi="Arial" w:cs="Arial"/>
          <w:color w:val="000000"/>
          <w:sz w:val="21"/>
          <w:szCs w:val="21"/>
        </w:rPr>
        <w:t xml:space="preserve"> such as sports. You would need someone who can correct your position and stimulate you to not to give up</w:t>
      </w:r>
    </w:p>
    <w:p w14:paraId="170D3642" w14:textId="70E739A5" w:rsidR="00B71BCB" w:rsidRPr="006177A3" w:rsidRDefault="00B71BCB" w:rsidP="006D5FEE">
      <w:pPr>
        <w:pStyle w:val="a4"/>
        <w:spacing w:before="0" w:beforeAutospacing="0" w:after="0" w:afterAutospacing="0"/>
        <w:rPr>
          <w:rFonts w:ascii="Arial" w:eastAsiaTheme="minorHAnsi" w:hAnsi="Arial" w:cs="Arial"/>
          <w:color w:val="000000"/>
          <w:sz w:val="21"/>
          <w:szCs w:val="21"/>
        </w:rPr>
      </w:pPr>
    </w:p>
    <w:p w14:paraId="719B6D91" w14:textId="49D74BC1" w:rsidR="00B71BCB" w:rsidRPr="006177A3" w:rsidRDefault="00B71BCB"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However, learning in a group also has </w:t>
      </w:r>
      <w:r w:rsidR="00975A76" w:rsidRPr="006177A3">
        <w:rPr>
          <w:rFonts w:ascii="Arial" w:eastAsiaTheme="minorHAnsi" w:hAnsi="Arial" w:cs="Arial"/>
          <w:color w:val="000000"/>
          <w:sz w:val="21"/>
          <w:szCs w:val="21"/>
        </w:rPr>
        <w:t>a</w:t>
      </w:r>
      <w:r w:rsidRPr="006177A3">
        <w:rPr>
          <w:rFonts w:ascii="Arial" w:eastAsiaTheme="minorHAnsi" w:hAnsi="Arial" w:cs="Arial"/>
          <w:color w:val="000000"/>
          <w:sz w:val="21"/>
          <w:szCs w:val="21"/>
        </w:rPr>
        <w:t xml:space="preserve"> critical drawback</w:t>
      </w:r>
      <w:r w:rsidR="00975A76" w:rsidRPr="006177A3">
        <w:rPr>
          <w:rFonts w:ascii="Arial" w:eastAsiaTheme="minorHAnsi" w:hAnsi="Arial" w:cs="Arial"/>
          <w:color w:val="000000"/>
          <w:sz w:val="21"/>
          <w:szCs w:val="21"/>
        </w:rPr>
        <w:t xml:space="preserve"> by</w:t>
      </w:r>
      <w:r w:rsidRPr="006177A3">
        <w:rPr>
          <w:rFonts w:ascii="Arial" w:eastAsiaTheme="minorHAnsi" w:hAnsi="Arial" w:cs="Arial"/>
          <w:color w:val="000000"/>
          <w:sz w:val="21"/>
          <w:szCs w:val="21"/>
        </w:rPr>
        <w:t xml:space="preserve"> which </w:t>
      </w:r>
      <w:r w:rsidR="00975A76" w:rsidRPr="006177A3">
        <w:rPr>
          <w:rFonts w:ascii="Arial" w:eastAsiaTheme="minorHAnsi" w:hAnsi="Arial" w:cs="Arial"/>
          <w:color w:val="000000"/>
          <w:sz w:val="21"/>
          <w:szCs w:val="21"/>
        </w:rPr>
        <w:t xml:space="preserve">it </w:t>
      </w:r>
      <w:r w:rsidRPr="006177A3">
        <w:rPr>
          <w:rFonts w:ascii="Arial" w:eastAsiaTheme="minorHAnsi" w:hAnsi="Arial" w:cs="Arial"/>
          <w:color w:val="000000"/>
          <w:sz w:val="21"/>
          <w:szCs w:val="21"/>
        </w:rPr>
        <w:t>can rather degrade your motivation especially when you form a learning group with your close friends. Many people ten</w:t>
      </w:r>
      <w:r w:rsidR="00975A76" w:rsidRPr="006177A3">
        <w:rPr>
          <w:rFonts w:ascii="Arial" w:eastAsiaTheme="minorHAnsi" w:hAnsi="Arial" w:cs="Arial"/>
          <w:color w:val="000000"/>
          <w:sz w:val="21"/>
          <w:szCs w:val="21"/>
        </w:rPr>
        <w:t>d</w:t>
      </w:r>
      <w:r w:rsidRPr="006177A3">
        <w:rPr>
          <w:rFonts w:ascii="Arial" w:eastAsiaTheme="minorHAnsi" w:hAnsi="Arial" w:cs="Arial"/>
          <w:color w:val="000000"/>
          <w:sz w:val="21"/>
          <w:szCs w:val="21"/>
        </w:rPr>
        <w:t xml:space="preserve"> to think that they would enjoy learning more if they are with their close friends, but this can lead you to forget about your initial aim of study. </w:t>
      </w:r>
      <w:commentRangeStart w:id="154"/>
      <w:r w:rsidRPr="006177A3">
        <w:rPr>
          <w:rFonts w:ascii="Arial" w:eastAsiaTheme="minorHAnsi" w:hAnsi="Arial" w:cs="Arial"/>
          <w:color w:val="000000"/>
          <w:sz w:val="21"/>
          <w:szCs w:val="21"/>
        </w:rPr>
        <w:t>When I was in my university, I gathered my close friends to study together on some common courses that we were taking, and most of them ended up not being as productive as</w:t>
      </w:r>
      <w:del w:id="155" w:author="Microsoft Office User" w:date="2019-04-26T11:53:00Z">
        <w:r w:rsidRPr="006177A3" w:rsidDel="008F3CAF">
          <w:rPr>
            <w:rFonts w:ascii="Arial" w:eastAsiaTheme="minorHAnsi" w:hAnsi="Arial" w:cs="Arial"/>
            <w:color w:val="000000"/>
            <w:sz w:val="21"/>
            <w:szCs w:val="21"/>
          </w:rPr>
          <w:delText xml:space="preserve"> </w:delText>
        </w:r>
        <w:r w:rsidR="00975A76" w:rsidRPr="006177A3" w:rsidDel="008F3CAF">
          <w:rPr>
            <w:rFonts w:ascii="Arial" w:eastAsiaTheme="minorHAnsi" w:hAnsi="Arial" w:cs="Arial"/>
            <w:color w:val="000000"/>
            <w:sz w:val="21"/>
            <w:szCs w:val="21"/>
          </w:rPr>
          <w:delText>what</w:delText>
        </w:r>
      </w:del>
      <w:r w:rsidR="00975A76" w:rsidRPr="006177A3">
        <w:rPr>
          <w:rFonts w:ascii="Arial" w:eastAsiaTheme="minorHAnsi" w:hAnsi="Arial" w:cs="Arial"/>
          <w:color w:val="000000"/>
          <w:sz w:val="21"/>
          <w:szCs w:val="21"/>
        </w:rPr>
        <w:t xml:space="preserve"> </w:t>
      </w:r>
      <w:r w:rsidRPr="006177A3">
        <w:rPr>
          <w:rFonts w:ascii="Arial" w:eastAsiaTheme="minorHAnsi" w:hAnsi="Arial" w:cs="Arial"/>
          <w:color w:val="000000"/>
          <w:sz w:val="21"/>
          <w:szCs w:val="21"/>
        </w:rPr>
        <w:t xml:space="preserve">we initially thought. More excuses came out </w:t>
      </w:r>
      <w:ins w:id="156" w:author="Microsoft Office User" w:date="2019-04-26T11:53:00Z">
        <w:r w:rsidR="008F3CAF" w:rsidRPr="006177A3">
          <w:rPr>
            <w:rFonts w:ascii="Arial" w:eastAsiaTheme="minorHAnsi" w:hAnsi="Arial" w:cs="Arial"/>
            <w:color w:val="000000"/>
            <w:sz w:val="21"/>
            <w:szCs w:val="21"/>
          </w:rPr>
          <w:t>as to</w:t>
        </w:r>
      </w:ins>
      <w:del w:id="157" w:author="Microsoft Office User" w:date="2019-04-26T11:53:00Z">
        <w:r w:rsidRPr="006177A3" w:rsidDel="008F3CAF">
          <w:rPr>
            <w:rFonts w:ascii="Arial" w:eastAsiaTheme="minorHAnsi" w:hAnsi="Arial" w:cs="Arial"/>
            <w:color w:val="000000"/>
            <w:sz w:val="21"/>
            <w:szCs w:val="21"/>
          </w:rPr>
          <w:delText>on</w:delText>
        </w:r>
      </w:del>
      <w:r w:rsidRPr="006177A3">
        <w:rPr>
          <w:rFonts w:ascii="Arial" w:eastAsiaTheme="minorHAnsi" w:hAnsi="Arial" w:cs="Arial"/>
          <w:color w:val="000000"/>
          <w:sz w:val="21"/>
          <w:szCs w:val="21"/>
        </w:rPr>
        <w:t xml:space="preserve"> why they could not participate in the group study each day and they be</w:t>
      </w:r>
      <w:ins w:id="158" w:author="Microsoft Office User" w:date="2019-04-26T11:54:00Z">
        <w:r w:rsidR="008F3CAF" w:rsidRPr="006177A3">
          <w:rPr>
            <w:rFonts w:ascii="Arial" w:eastAsiaTheme="minorHAnsi" w:hAnsi="Arial" w:cs="Arial"/>
            <w:color w:val="000000"/>
            <w:sz w:val="21"/>
            <w:szCs w:val="21"/>
          </w:rPr>
          <w:t>gan</w:t>
        </w:r>
      </w:ins>
      <w:del w:id="159" w:author="Microsoft Office User" w:date="2019-04-26T11:54:00Z">
        <w:r w:rsidRPr="006177A3" w:rsidDel="008F3CAF">
          <w:rPr>
            <w:rFonts w:ascii="Arial" w:eastAsiaTheme="minorHAnsi" w:hAnsi="Arial" w:cs="Arial"/>
            <w:color w:val="000000"/>
            <w:sz w:val="21"/>
            <w:szCs w:val="21"/>
          </w:rPr>
          <w:delText>came</w:delText>
        </w:r>
      </w:del>
      <w:r w:rsidRPr="006177A3">
        <w:rPr>
          <w:rFonts w:ascii="Arial" w:eastAsiaTheme="minorHAnsi" w:hAnsi="Arial" w:cs="Arial"/>
          <w:color w:val="000000"/>
          <w:sz w:val="21"/>
          <w:szCs w:val="21"/>
        </w:rPr>
        <w:t xml:space="preserve"> not prioritizing our study meetings in </w:t>
      </w:r>
      <w:ins w:id="160" w:author="Microsoft Office User" w:date="2019-04-26T11:54:00Z">
        <w:r w:rsidR="008F3CAF" w:rsidRPr="006177A3">
          <w:rPr>
            <w:rFonts w:ascii="Arial" w:eastAsiaTheme="minorHAnsi" w:hAnsi="Arial" w:cs="Arial"/>
            <w:color w:val="000000"/>
            <w:sz w:val="21"/>
            <w:szCs w:val="21"/>
          </w:rPr>
          <w:t xml:space="preserve">the </w:t>
        </w:r>
      </w:ins>
      <w:r w:rsidRPr="006177A3">
        <w:rPr>
          <w:rFonts w:ascii="Arial" w:eastAsiaTheme="minorHAnsi" w:hAnsi="Arial" w:cs="Arial"/>
          <w:color w:val="000000"/>
          <w:sz w:val="21"/>
          <w:szCs w:val="21"/>
        </w:rPr>
        <w:t>daily schedule because they expected that the other</w:t>
      </w:r>
      <w:r w:rsidR="00975A76" w:rsidRPr="006177A3">
        <w:rPr>
          <w:rFonts w:ascii="Arial" w:eastAsiaTheme="minorHAnsi" w:hAnsi="Arial" w:cs="Arial"/>
          <w:color w:val="000000"/>
          <w:sz w:val="21"/>
          <w:szCs w:val="21"/>
        </w:rPr>
        <w:t xml:space="preserve"> members</w:t>
      </w:r>
      <w:r w:rsidRPr="006177A3">
        <w:rPr>
          <w:rFonts w:ascii="Arial" w:eastAsiaTheme="minorHAnsi" w:hAnsi="Arial" w:cs="Arial"/>
          <w:color w:val="000000"/>
          <w:sz w:val="21"/>
          <w:szCs w:val="21"/>
        </w:rPr>
        <w:t xml:space="preserve"> would understand as close friends.</w:t>
      </w:r>
      <w:commentRangeEnd w:id="154"/>
      <w:r w:rsidR="008F3CAF" w:rsidRPr="006177A3">
        <w:rPr>
          <w:rStyle w:val="a6"/>
          <w:rFonts w:ascii="Arial" w:eastAsiaTheme="minorHAnsi" w:hAnsi="Arial" w:cs="Arial"/>
          <w:kern w:val="2"/>
          <w:sz w:val="20"/>
          <w:szCs w:val="20"/>
        </w:rPr>
        <w:commentReference w:id="154"/>
      </w:r>
    </w:p>
    <w:p w14:paraId="04F7940A" w14:textId="28F6E427" w:rsidR="00B71BCB" w:rsidRPr="006177A3" w:rsidRDefault="00B71BCB" w:rsidP="006D5FEE">
      <w:pPr>
        <w:pStyle w:val="a4"/>
        <w:spacing w:before="0" w:beforeAutospacing="0" w:after="0" w:afterAutospacing="0"/>
        <w:rPr>
          <w:rFonts w:ascii="Arial" w:eastAsiaTheme="minorHAnsi" w:hAnsi="Arial" w:cs="Arial"/>
          <w:color w:val="000000"/>
          <w:sz w:val="21"/>
          <w:szCs w:val="21"/>
        </w:rPr>
      </w:pPr>
    </w:p>
    <w:p w14:paraId="229B7F91" w14:textId="3E30F02E" w:rsidR="00B71BCB" w:rsidRPr="006177A3" w:rsidRDefault="00B71BCB" w:rsidP="006D5FEE">
      <w:pPr>
        <w:pStyle w:val="a4"/>
        <w:spacing w:before="0" w:beforeAutospacing="0" w:after="0" w:afterAutospacing="0"/>
        <w:rPr>
          <w:rFonts w:ascii="Arial" w:eastAsiaTheme="minorHAnsi" w:hAnsi="Arial" w:cs="Arial"/>
          <w:color w:val="000000"/>
          <w:sz w:val="21"/>
          <w:szCs w:val="21"/>
        </w:rPr>
      </w:pPr>
      <w:r w:rsidRPr="006177A3">
        <w:rPr>
          <w:rFonts w:ascii="Arial" w:eastAsiaTheme="minorHAnsi" w:hAnsi="Arial" w:cs="Arial"/>
          <w:color w:val="000000"/>
          <w:sz w:val="21"/>
          <w:szCs w:val="21"/>
        </w:rPr>
        <w:t xml:space="preserve">Therefore, if you want to learn something that requires greater concentration and </w:t>
      </w:r>
      <w:ins w:id="161" w:author="Microsoft Office User" w:date="2019-04-26T11:55:00Z">
        <w:r w:rsidR="008F3CAF" w:rsidRPr="006177A3">
          <w:rPr>
            <w:rFonts w:ascii="Arial" w:eastAsiaTheme="minorHAnsi" w:hAnsi="Arial" w:cs="Arial"/>
            <w:color w:val="000000"/>
            <w:sz w:val="21"/>
            <w:szCs w:val="21"/>
          </w:rPr>
          <w:t xml:space="preserve">a </w:t>
        </w:r>
      </w:ins>
      <w:r w:rsidRPr="006177A3">
        <w:rPr>
          <w:rFonts w:ascii="Arial" w:eastAsiaTheme="minorHAnsi" w:hAnsi="Arial" w:cs="Arial"/>
          <w:color w:val="000000"/>
          <w:sz w:val="21"/>
          <w:szCs w:val="21"/>
        </w:rPr>
        <w:t>well-organized scheme, individual study could yield better result</w:t>
      </w:r>
      <w:ins w:id="162" w:author="Microsoft Office User" w:date="2019-04-26T11:55:00Z">
        <w:r w:rsidR="008F3CAF" w:rsidRPr="006177A3">
          <w:rPr>
            <w:rFonts w:ascii="Arial" w:eastAsiaTheme="minorHAnsi" w:hAnsi="Arial" w:cs="Arial"/>
            <w:color w:val="000000"/>
            <w:sz w:val="21"/>
            <w:szCs w:val="21"/>
          </w:rPr>
          <w:t>s</w:t>
        </w:r>
      </w:ins>
      <w:r w:rsidRPr="006177A3">
        <w:rPr>
          <w:rFonts w:ascii="Arial" w:eastAsiaTheme="minorHAnsi" w:hAnsi="Arial" w:cs="Arial"/>
          <w:color w:val="000000"/>
          <w:sz w:val="21"/>
          <w:szCs w:val="21"/>
        </w:rPr>
        <w:t xml:space="preserve"> in </w:t>
      </w:r>
      <w:r w:rsidR="00975A76" w:rsidRPr="006177A3">
        <w:rPr>
          <w:rFonts w:ascii="Arial" w:eastAsiaTheme="minorHAnsi" w:hAnsi="Arial" w:cs="Arial"/>
          <w:color w:val="000000"/>
          <w:sz w:val="21"/>
          <w:szCs w:val="21"/>
        </w:rPr>
        <w:t xml:space="preserve">a </w:t>
      </w:r>
      <w:r w:rsidRPr="006177A3">
        <w:rPr>
          <w:rFonts w:ascii="Arial" w:eastAsiaTheme="minorHAnsi" w:hAnsi="Arial" w:cs="Arial"/>
          <w:color w:val="000000"/>
          <w:sz w:val="21"/>
          <w:szCs w:val="21"/>
        </w:rPr>
        <w:t>shorter period.</w:t>
      </w:r>
      <w:r w:rsidR="00975A76" w:rsidRPr="006177A3">
        <w:rPr>
          <w:rFonts w:ascii="Arial" w:eastAsiaTheme="minorHAnsi" w:hAnsi="Arial" w:cs="Arial"/>
          <w:color w:val="000000"/>
          <w:sz w:val="21"/>
          <w:szCs w:val="21"/>
        </w:rPr>
        <w:t xml:space="preserve"> (325 words)</w:t>
      </w:r>
    </w:p>
    <w:p w14:paraId="767ADE5D" w14:textId="62B184D4" w:rsidR="008F3CAF" w:rsidRPr="006177A3" w:rsidRDefault="008F3CAF" w:rsidP="006D5FEE">
      <w:pPr>
        <w:pStyle w:val="a4"/>
        <w:spacing w:before="0" w:beforeAutospacing="0" w:after="0" w:afterAutospacing="0"/>
        <w:rPr>
          <w:rFonts w:ascii="Arial" w:eastAsiaTheme="minorHAnsi" w:hAnsi="Arial" w:cs="Arial"/>
          <w:color w:val="000000"/>
          <w:sz w:val="21"/>
          <w:szCs w:val="21"/>
        </w:rPr>
      </w:pPr>
    </w:p>
    <w:p w14:paraId="4F419A59" w14:textId="08D9F127" w:rsidR="008F3CAF" w:rsidRPr="006177A3" w:rsidRDefault="008F3CAF" w:rsidP="006D5FEE">
      <w:pPr>
        <w:pStyle w:val="a4"/>
        <w:spacing w:before="0" w:beforeAutospacing="0" w:after="0" w:afterAutospacing="0"/>
        <w:rPr>
          <w:rFonts w:ascii="Arial" w:eastAsiaTheme="minorHAnsi" w:hAnsi="Arial" w:cs="Arial"/>
          <w:b/>
          <w:bCs/>
          <w:color w:val="2F5496" w:themeColor="accent1" w:themeShade="BF"/>
          <w:sz w:val="21"/>
          <w:szCs w:val="21"/>
        </w:rPr>
      </w:pPr>
      <w:r w:rsidRPr="006177A3">
        <w:rPr>
          <w:rFonts w:ascii="Arial" w:eastAsiaTheme="minorHAnsi" w:hAnsi="Arial" w:cs="Arial"/>
          <w:b/>
          <w:bCs/>
          <w:color w:val="2F5496" w:themeColor="accent1" w:themeShade="BF"/>
          <w:sz w:val="21"/>
          <w:szCs w:val="21"/>
        </w:rPr>
        <w:t>FEEDBACK</w:t>
      </w:r>
    </w:p>
    <w:p w14:paraId="2C052C47" w14:textId="16A3B390" w:rsidR="008F3CAF" w:rsidRPr="006177A3" w:rsidRDefault="008F3CAF" w:rsidP="008F3CAF">
      <w:pPr>
        <w:pStyle w:val="a4"/>
        <w:numPr>
          <w:ilvl w:val="0"/>
          <w:numId w:val="9"/>
        </w:numPr>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lastRenderedPageBreak/>
        <w:t>It’s fair enough. You can add one more sentence on second paragraph. Try to spend relatively equal amount of time to develop your paragraph. Do make sure that you cover both paragraphs relatively equal.</w:t>
      </w:r>
    </w:p>
    <w:p w14:paraId="212C59BB" w14:textId="50B1C9FA" w:rsidR="008F3CAF" w:rsidRPr="006177A3" w:rsidRDefault="008F3CAF" w:rsidP="008F3CAF">
      <w:pPr>
        <w:pStyle w:val="a4"/>
        <w:numPr>
          <w:ilvl w:val="0"/>
          <w:numId w:val="9"/>
        </w:numPr>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color w:val="2F5496" w:themeColor="accent1" w:themeShade="BF"/>
          <w:sz w:val="21"/>
          <w:szCs w:val="21"/>
        </w:rPr>
        <w:t xml:space="preserve">This was good. </w:t>
      </w:r>
      <w:r w:rsidR="003539C2" w:rsidRPr="006177A3">
        <w:rPr>
          <w:rFonts w:ascii="Arial" w:eastAsiaTheme="minorHAnsi" w:hAnsi="Arial" w:cs="Arial"/>
          <w:color w:val="2F5496" w:themeColor="accent1" w:themeShade="BF"/>
          <w:sz w:val="21"/>
          <w:szCs w:val="21"/>
        </w:rPr>
        <w:t>Grammar</w:t>
      </w:r>
      <w:r w:rsidRPr="006177A3">
        <w:rPr>
          <w:rFonts w:ascii="Arial" w:eastAsiaTheme="minorHAnsi" w:hAnsi="Arial" w:cs="Arial"/>
          <w:color w:val="2F5496" w:themeColor="accent1" w:themeShade="BF"/>
          <w:sz w:val="21"/>
          <w:szCs w:val="21"/>
        </w:rPr>
        <w:t xml:space="preserve"> was fine just little errors this and there and don’t forget about the template as well.</w:t>
      </w:r>
    </w:p>
    <w:p w14:paraId="5303654C" w14:textId="4451F45E" w:rsidR="00B717DF" w:rsidRPr="006177A3" w:rsidRDefault="00B717DF" w:rsidP="00B717DF">
      <w:pPr>
        <w:pStyle w:val="a4"/>
        <w:spacing w:before="0" w:beforeAutospacing="0" w:after="0" w:afterAutospacing="0"/>
        <w:rPr>
          <w:rFonts w:ascii="Arial" w:eastAsiaTheme="minorHAnsi" w:hAnsi="Arial" w:cs="Arial" w:hint="eastAsia"/>
          <w:color w:val="2F5496" w:themeColor="accent1" w:themeShade="BF"/>
          <w:sz w:val="21"/>
          <w:szCs w:val="21"/>
        </w:rPr>
      </w:pPr>
    </w:p>
    <w:p w14:paraId="1718993C" w14:textId="7AA99765" w:rsidR="00B717DF" w:rsidRPr="006177A3" w:rsidRDefault="00B717DF" w:rsidP="006177A3">
      <w:pPr>
        <w:pStyle w:val="1"/>
        <w:rPr>
          <w:sz w:val="32"/>
          <w:szCs w:val="32"/>
        </w:rPr>
      </w:pPr>
      <w:r w:rsidRPr="006177A3">
        <w:rPr>
          <w:sz w:val="32"/>
          <w:szCs w:val="32"/>
        </w:rPr>
        <w:t>ESSAY 10</w:t>
      </w:r>
    </w:p>
    <w:p w14:paraId="5721F4AD" w14:textId="0F7E0F06"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Task 1</w:t>
      </w:r>
    </w:p>
    <w:p w14:paraId="72131C9D" w14:textId="08B43093" w:rsidR="00B717DF" w:rsidRPr="006177A3" w:rsidRDefault="00B717DF" w:rsidP="00B717DF">
      <w:pPr>
        <w:pStyle w:val="a4"/>
        <w:spacing w:before="0" w:beforeAutospacing="0" w:after="0" w:afterAutospacing="0"/>
        <w:rPr>
          <w:rFonts w:ascii="Arial" w:eastAsiaTheme="minorHAnsi" w:hAnsi="Arial" w:cs="Arial"/>
          <w:color w:val="2F5496" w:themeColor="accent1" w:themeShade="BF"/>
          <w:sz w:val="21"/>
          <w:szCs w:val="21"/>
        </w:rPr>
      </w:pPr>
      <w:r w:rsidRPr="006177A3">
        <w:rPr>
          <w:rFonts w:ascii="Arial" w:eastAsiaTheme="minorHAnsi" w:hAnsi="Arial" w:cs="Arial"/>
          <w:noProof/>
          <w:color w:val="2F5496" w:themeColor="accent1" w:themeShade="BF"/>
          <w:sz w:val="21"/>
          <w:szCs w:val="21"/>
        </w:rPr>
        <w:drawing>
          <wp:inline distT="0" distB="0" distL="0" distR="0" wp14:anchorId="03B83D2A" wp14:editId="52754B78">
            <wp:extent cx="5943600" cy="432371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스크린샷 2019-04-28 오전 3.50.2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p>
    <w:p w14:paraId="710F9F90" w14:textId="1312789E" w:rsidR="00B717DF" w:rsidRPr="006177A3" w:rsidDel="00EE0FBC" w:rsidRDefault="00B717DF" w:rsidP="00B717DF">
      <w:pPr>
        <w:pStyle w:val="a4"/>
        <w:spacing w:before="0" w:beforeAutospacing="0" w:after="0" w:afterAutospacing="0"/>
        <w:rPr>
          <w:del w:id="163" w:author="Microsoft Office User" w:date="2019-05-01T14:57:00Z"/>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The given graph compares the number of VW owners in England and Scotland from 1990 to 1998.</w:t>
      </w:r>
      <w:ins w:id="164" w:author="Microsoft Office User" w:date="2019-05-01T14:57:00Z">
        <w:r w:rsidR="00EE0FBC" w:rsidRPr="006177A3">
          <w:rPr>
            <w:rFonts w:ascii="Arial" w:eastAsiaTheme="minorHAnsi" w:hAnsi="Arial" w:cs="Arial"/>
            <w:color w:val="000000" w:themeColor="text1"/>
            <w:sz w:val="21"/>
            <w:szCs w:val="21"/>
          </w:rPr>
          <w:t xml:space="preserve"> </w:t>
        </w:r>
      </w:ins>
    </w:p>
    <w:p w14:paraId="54E15DF3" w14:textId="64DE1009" w:rsidR="00B717DF" w:rsidRPr="006177A3" w:rsidDel="00EE0FBC" w:rsidRDefault="00B717DF" w:rsidP="00B717DF">
      <w:pPr>
        <w:pStyle w:val="a4"/>
        <w:spacing w:before="0" w:beforeAutospacing="0" w:after="0" w:afterAutospacing="0"/>
        <w:rPr>
          <w:del w:id="165" w:author="Microsoft Office User" w:date="2019-05-01T14:57:00Z"/>
          <w:rFonts w:ascii="Arial" w:eastAsiaTheme="minorHAnsi" w:hAnsi="Arial" w:cs="Arial"/>
          <w:color w:val="000000" w:themeColor="text1"/>
          <w:sz w:val="21"/>
          <w:szCs w:val="21"/>
        </w:rPr>
      </w:pPr>
    </w:p>
    <w:p w14:paraId="361A2487" w14:textId="7007F68E"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 xml:space="preserve">Overall, more sales </w:t>
      </w:r>
      <w:del w:id="166" w:author="Microsoft Office User" w:date="2019-05-01T14:57:00Z">
        <w:r w:rsidRPr="006177A3" w:rsidDel="00EE0FBC">
          <w:rPr>
            <w:rFonts w:ascii="Arial" w:eastAsiaTheme="minorHAnsi" w:hAnsi="Arial" w:cs="Arial"/>
            <w:color w:val="000000" w:themeColor="text1"/>
            <w:sz w:val="21"/>
            <w:szCs w:val="21"/>
          </w:rPr>
          <w:delText>record was</w:delText>
        </w:r>
      </w:del>
      <w:ins w:id="167" w:author="Microsoft Office User" w:date="2019-05-01T14:57:00Z">
        <w:r w:rsidR="00EE0FBC" w:rsidRPr="006177A3">
          <w:rPr>
            <w:rFonts w:ascii="Arial" w:eastAsiaTheme="minorHAnsi" w:hAnsi="Arial" w:cs="Arial"/>
            <w:color w:val="000000" w:themeColor="text1"/>
            <w:sz w:val="21"/>
            <w:szCs w:val="21"/>
          </w:rPr>
          <w:t>were</w:t>
        </w:r>
      </w:ins>
      <w:r w:rsidRPr="006177A3">
        <w:rPr>
          <w:rFonts w:ascii="Arial" w:eastAsiaTheme="minorHAnsi" w:hAnsi="Arial" w:cs="Arial"/>
          <w:color w:val="000000" w:themeColor="text1"/>
          <w:sz w:val="21"/>
          <w:szCs w:val="21"/>
        </w:rPr>
        <w:t xml:space="preserve"> made in Scotland the England throughout the whole span of the chart. </w:t>
      </w:r>
    </w:p>
    <w:p w14:paraId="44A016CB" w14:textId="4C973F64"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p>
    <w:p w14:paraId="6167AA68" w14:textId="75BF8CC3"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 xml:space="preserve">In the first half of </w:t>
      </w:r>
      <w:ins w:id="168" w:author="Microsoft Office User" w:date="2019-05-01T14:57:00Z">
        <w:r w:rsidR="00EE0FBC" w:rsidRPr="006177A3">
          <w:rPr>
            <w:rFonts w:ascii="Arial" w:eastAsiaTheme="minorHAnsi" w:hAnsi="Arial" w:cs="Arial"/>
            <w:color w:val="000000" w:themeColor="text1"/>
            <w:sz w:val="21"/>
            <w:szCs w:val="21"/>
          </w:rPr>
          <w:t xml:space="preserve">the </w:t>
        </w:r>
      </w:ins>
      <w:r w:rsidRPr="006177A3">
        <w:rPr>
          <w:rFonts w:ascii="Arial" w:eastAsiaTheme="minorHAnsi" w:hAnsi="Arial" w:cs="Arial"/>
          <w:color w:val="000000" w:themeColor="text1"/>
          <w:sz w:val="21"/>
          <w:szCs w:val="21"/>
        </w:rPr>
        <w:t xml:space="preserve">90’s, sales in Scotland dominated in all years from 1990 to 1994. It started with a huge gap between two regions by which the sales in Scotland </w:t>
      </w:r>
      <w:del w:id="169" w:author="Microsoft Office User" w:date="2019-05-01T14:58:00Z">
        <w:r w:rsidRPr="006177A3" w:rsidDel="00EE0FBC">
          <w:rPr>
            <w:rFonts w:ascii="Arial" w:eastAsiaTheme="minorHAnsi" w:hAnsi="Arial" w:cs="Arial"/>
            <w:color w:val="000000" w:themeColor="text1"/>
            <w:sz w:val="21"/>
            <w:szCs w:val="21"/>
          </w:rPr>
          <w:delText xml:space="preserve">recorded </w:delText>
        </w:r>
      </w:del>
      <w:ins w:id="170" w:author="Microsoft Office User" w:date="2019-05-01T14:58:00Z">
        <w:r w:rsidR="00EE0FBC" w:rsidRPr="006177A3">
          <w:rPr>
            <w:rFonts w:ascii="Arial" w:eastAsiaTheme="minorHAnsi" w:hAnsi="Arial" w:cs="Arial"/>
            <w:color w:val="000000" w:themeColor="text1"/>
            <w:sz w:val="21"/>
            <w:szCs w:val="21"/>
          </w:rPr>
          <w:t xml:space="preserve">were </w:t>
        </w:r>
      </w:ins>
      <w:r w:rsidRPr="006177A3">
        <w:rPr>
          <w:rFonts w:ascii="Arial" w:eastAsiaTheme="minorHAnsi" w:hAnsi="Arial" w:cs="Arial"/>
          <w:color w:val="000000" w:themeColor="text1"/>
          <w:sz w:val="21"/>
          <w:szCs w:val="21"/>
        </w:rPr>
        <w:t xml:space="preserve">six times </w:t>
      </w:r>
      <w:ins w:id="171" w:author="Microsoft Office User" w:date="2019-05-01T14:58:00Z">
        <w:r w:rsidR="00EE0FBC" w:rsidRPr="006177A3">
          <w:rPr>
            <w:rFonts w:ascii="Arial" w:eastAsiaTheme="minorHAnsi" w:hAnsi="Arial" w:cs="Arial"/>
            <w:color w:val="000000" w:themeColor="text1"/>
            <w:sz w:val="21"/>
            <w:szCs w:val="21"/>
          </w:rPr>
          <w:t>higher</w:t>
        </w:r>
      </w:ins>
      <w:del w:id="172" w:author="Microsoft Office User" w:date="2019-05-01T14:58:00Z">
        <w:r w:rsidRPr="006177A3" w:rsidDel="00EE0FBC">
          <w:rPr>
            <w:rFonts w:ascii="Arial" w:eastAsiaTheme="minorHAnsi" w:hAnsi="Arial" w:cs="Arial"/>
            <w:color w:val="000000" w:themeColor="text1"/>
            <w:sz w:val="21"/>
            <w:szCs w:val="21"/>
          </w:rPr>
          <w:delText>more</w:delText>
        </w:r>
      </w:del>
      <w:r w:rsidRPr="006177A3">
        <w:rPr>
          <w:rFonts w:ascii="Arial" w:eastAsiaTheme="minorHAnsi" w:hAnsi="Arial" w:cs="Arial"/>
          <w:color w:val="000000" w:themeColor="text1"/>
          <w:sz w:val="21"/>
          <w:szCs w:val="21"/>
        </w:rPr>
        <w:t xml:space="preserve"> than England in 1990. Sales in Scotland dropped by 150,000 in 1991 and gradually increased again until 1994 when it recovered </w:t>
      </w:r>
      <w:ins w:id="173" w:author="Microsoft Office User" w:date="2019-05-01T14:58:00Z">
        <w:r w:rsidR="00EE0FBC" w:rsidRPr="006177A3">
          <w:rPr>
            <w:rFonts w:ascii="Arial" w:eastAsiaTheme="minorHAnsi" w:hAnsi="Arial" w:cs="Arial"/>
            <w:color w:val="000000" w:themeColor="text1"/>
            <w:sz w:val="21"/>
            <w:szCs w:val="21"/>
          </w:rPr>
          <w:t>to be the</w:t>
        </w:r>
      </w:ins>
      <w:del w:id="174" w:author="Microsoft Office User" w:date="2019-05-01T14:58:00Z">
        <w:r w:rsidRPr="006177A3" w:rsidDel="00EE0FBC">
          <w:rPr>
            <w:rFonts w:ascii="Arial" w:eastAsiaTheme="minorHAnsi" w:hAnsi="Arial" w:cs="Arial"/>
            <w:color w:val="000000" w:themeColor="text1"/>
            <w:sz w:val="21"/>
            <w:szCs w:val="21"/>
          </w:rPr>
          <w:delText>as</w:delText>
        </w:r>
      </w:del>
      <w:r w:rsidRPr="006177A3">
        <w:rPr>
          <w:rFonts w:ascii="Arial" w:eastAsiaTheme="minorHAnsi" w:hAnsi="Arial" w:cs="Arial"/>
          <w:color w:val="000000" w:themeColor="text1"/>
          <w:sz w:val="21"/>
          <w:szCs w:val="21"/>
        </w:rPr>
        <w:t xml:space="preserve"> same </w:t>
      </w:r>
      <w:ins w:id="175" w:author="Microsoft Office User" w:date="2019-05-01T14:58:00Z">
        <w:r w:rsidR="00EE0FBC" w:rsidRPr="006177A3">
          <w:rPr>
            <w:rFonts w:ascii="Arial" w:eastAsiaTheme="minorHAnsi" w:hAnsi="Arial" w:cs="Arial"/>
            <w:color w:val="000000" w:themeColor="text1"/>
            <w:sz w:val="21"/>
            <w:szCs w:val="21"/>
          </w:rPr>
          <w:t>as in</w:t>
        </w:r>
      </w:ins>
      <w:del w:id="176" w:author="Microsoft Office User" w:date="2019-05-01T14:58:00Z">
        <w:r w:rsidRPr="006177A3" w:rsidDel="00EE0FBC">
          <w:rPr>
            <w:rFonts w:ascii="Arial" w:eastAsiaTheme="minorHAnsi" w:hAnsi="Arial" w:cs="Arial"/>
            <w:color w:val="000000" w:themeColor="text1"/>
            <w:sz w:val="21"/>
            <w:szCs w:val="21"/>
          </w:rPr>
          <w:delText>as</w:delText>
        </w:r>
      </w:del>
      <w:r w:rsidRPr="006177A3">
        <w:rPr>
          <w:rFonts w:ascii="Arial" w:eastAsiaTheme="minorHAnsi" w:hAnsi="Arial" w:cs="Arial"/>
          <w:color w:val="000000" w:themeColor="text1"/>
          <w:sz w:val="21"/>
          <w:szCs w:val="21"/>
        </w:rPr>
        <w:t xml:space="preserve"> 1990, while sales in England started to decrease from 1990 and </w:t>
      </w:r>
      <w:ins w:id="177" w:author="Microsoft Office User" w:date="2019-05-01T14:59:00Z">
        <w:r w:rsidR="00EE0FBC" w:rsidRPr="006177A3">
          <w:rPr>
            <w:rFonts w:ascii="Arial" w:eastAsiaTheme="minorHAnsi" w:hAnsi="Arial" w:cs="Arial"/>
            <w:color w:val="000000" w:themeColor="text1"/>
            <w:sz w:val="21"/>
            <w:szCs w:val="21"/>
          </w:rPr>
          <w:t>in 1994 onl</w:t>
        </w:r>
      </w:ins>
      <w:ins w:id="178" w:author="Microsoft Office User" w:date="2019-05-01T15:00:00Z">
        <w:r w:rsidR="00EE0FBC" w:rsidRPr="006177A3">
          <w:rPr>
            <w:rFonts w:ascii="Arial" w:eastAsiaTheme="minorHAnsi" w:hAnsi="Arial" w:cs="Arial"/>
            <w:color w:val="000000" w:themeColor="text1"/>
            <w:sz w:val="21"/>
            <w:szCs w:val="21"/>
          </w:rPr>
          <w:t xml:space="preserve">y </w:t>
        </w:r>
      </w:ins>
      <w:r w:rsidRPr="006177A3">
        <w:rPr>
          <w:rFonts w:ascii="Arial" w:eastAsiaTheme="minorHAnsi" w:hAnsi="Arial" w:cs="Arial"/>
          <w:color w:val="000000" w:themeColor="text1"/>
          <w:sz w:val="21"/>
          <w:szCs w:val="21"/>
        </w:rPr>
        <w:t>recorded</w:t>
      </w:r>
      <w:del w:id="179" w:author="Microsoft Office User" w:date="2019-05-01T14:59:00Z">
        <w:r w:rsidRPr="006177A3" w:rsidDel="00EE0FBC">
          <w:rPr>
            <w:rFonts w:ascii="Arial" w:eastAsiaTheme="minorHAnsi" w:hAnsi="Arial" w:cs="Arial"/>
            <w:color w:val="000000" w:themeColor="text1"/>
            <w:sz w:val="21"/>
            <w:szCs w:val="21"/>
          </w:rPr>
          <w:delText xml:space="preserve"> only</w:delText>
        </w:r>
      </w:del>
      <w:r w:rsidRPr="006177A3">
        <w:rPr>
          <w:rFonts w:ascii="Arial" w:eastAsiaTheme="minorHAnsi" w:hAnsi="Arial" w:cs="Arial"/>
          <w:color w:val="000000" w:themeColor="text1"/>
          <w:sz w:val="21"/>
          <w:szCs w:val="21"/>
        </w:rPr>
        <w:t xml:space="preserve"> one-third of </w:t>
      </w:r>
      <w:ins w:id="180" w:author="Microsoft Office User" w:date="2019-05-01T14:59:00Z">
        <w:r w:rsidR="00EE0FBC" w:rsidRPr="006177A3">
          <w:rPr>
            <w:rFonts w:ascii="Arial" w:eastAsiaTheme="minorHAnsi" w:hAnsi="Arial" w:cs="Arial"/>
            <w:color w:val="000000" w:themeColor="text1"/>
            <w:sz w:val="21"/>
            <w:szCs w:val="21"/>
          </w:rPr>
          <w:t xml:space="preserve">the levels of </w:t>
        </w:r>
      </w:ins>
      <w:r w:rsidRPr="006177A3">
        <w:rPr>
          <w:rFonts w:ascii="Arial" w:eastAsiaTheme="minorHAnsi" w:hAnsi="Arial" w:cs="Arial"/>
          <w:color w:val="000000" w:themeColor="text1"/>
          <w:sz w:val="21"/>
          <w:szCs w:val="21"/>
        </w:rPr>
        <w:t>1990</w:t>
      </w:r>
      <w:del w:id="181" w:author="Microsoft Office User" w:date="2019-05-01T15:00:00Z">
        <w:r w:rsidRPr="006177A3" w:rsidDel="00EE0FBC">
          <w:rPr>
            <w:rFonts w:ascii="Arial" w:eastAsiaTheme="minorHAnsi" w:hAnsi="Arial" w:cs="Arial"/>
            <w:color w:val="000000" w:themeColor="text1"/>
            <w:sz w:val="21"/>
            <w:szCs w:val="21"/>
          </w:rPr>
          <w:delText xml:space="preserve"> in 1994.</w:delText>
        </w:r>
      </w:del>
      <w:ins w:id="182" w:author="Microsoft Office User" w:date="2019-05-01T15:00:00Z">
        <w:r w:rsidR="00EE0FBC" w:rsidRPr="006177A3">
          <w:rPr>
            <w:rFonts w:ascii="Arial" w:eastAsiaTheme="minorHAnsi" w:hAnsi="Arial" w:cs="Arial"/>
            <w:color w:val="000000" w:themeColor="text1"/>
            <w:sz w:val="21"/>
            <w:szCs w:val="21"/>
          </w:rPr>
          <w:t>.</w:t>
        </w:r>
      </w:ins>
    </w:p>
    <w:p w14:paraId="21BDF172" w14:textId="0EE469F9"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p>
    <w:p w14:paraId="6BC23AD7" w14:textId="688A9F49"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 xml:space="preserve">In the second half of </w:t>
      </w:r>
      <w:ins w:id="183" w:author="Microsoft Office User" w:date="2019-05-01T15:00:00Z">
        <w:r w:rsidR="00EE0FBC" w:rsidRPr="006177A3">
          <w:rPr>
            <w:rFonts w:ascii="Arial" w:eastAsiaTheme="minorHAnsi" w:hAnsi="Arial" w:cs="Arial"/>
            <w:color w:val="000000" w:themeColor="text1"/>
            <w:sz w:val="21"/>
            <w:szCs w:val="21"/>
          </w:rPr>
          <w:t xml:space="preserve">the </w:t>
        </w:r>
      </w:ins>
      <w:r w:rsidRPr="006177A3">
        <w:rPr>
          <w:rFonts w:ascii="Arial" w:eastAsiaTheme="minorHAnsi" w:hAnsi="Arial" w:cs="Arial"/>
          <w:color w:val="000000" w:themeColor="text1"/>
          <w:sz w:val="21"/>
          <w:szCs w:val="21"/>
        </w:rPr>
        <w:t xml:space="preserve">90’s, sales in England reached </w:t>
      </w:r>
      <w:ins w:id="184" w:author="Microsoft Office User" w:date="2019-05-01T15:00:00Z">
        <w:r w:rsidR="00EE0FBC" w:rsidRPr="006177A3">
          <w:rPr>
            <w:rFonts w:ascii="Arial" w:eastAsiaTheme="minorHAnsi" w:hAnsi="Arial" w:cs="Arial"/>
            <w:color w:val="000000" w:themeColor="text1"/>
            <w:sz w:val="21"/>
            <w:szCs w:val="21"/>
          </w:rPr>
          <w:t>their</w:t>
        </w:r>
      </w:ins>
      <w:del w:id="185" w:author="Microsoft Office User" w:date="2019-05-01T15:00:00Z">
        <w:r w:rsidRPr="006177A3" w:rsidDel="00EE0FBC">
          <w:rPr>
            <w:rFonts w:ascii="Arial" w:eastAsiaTheme="minorHAnsi" w:hAnsi="Arial" w:cs="Arial"/>
            <w:color w:val="000000" w:themeColor="text1"/>
            <w:sz w:val="21"/>
            <w:szCs w:val="21"/>
          </w:rPr>
          <w:delText>its</w:delText>
        </w:r>
      </w:del>
      <w:r w:rsidRPr="006177A3">
        <w:rPr>
          <w:rFonts w:ascii="Arial" w:eastAsiaTheme="minorHAnsi" w:hAnsi="Arial" w:cs="Arial"/>
          <w:color w:val="000000" w:themeColor="text1"/>
          <w:sz w:val="21"/>
          <w:szCs w:val="21"/>
        </w:rPr>
        <w:t xml:space="preserve"> lowest at less than 30,000</w:t>
      </w:r>
      <w:ins w:id="186" w:author="Microsoft Office User" w:date="2019-05-01T15:00:00Z">
        <w:r w:rsidR="00EE0FBC" w:rsidRPr="006177A3">
          <w:rPr>
            <w:rFonts w:ascii="Arial" w:eastAsiaTheme="minorHAnsi" w:hAnsi="Arial" w:cs="Arial"/>
            <w:color w:val="000000" w:themeColor="text1"/>
            <w:sz w:val="21"/>
            <w:szCs w:val="21"/>
          </w:rPr>
          <w:t xml:space="preserve">, </w:t>
        </w:r>
      </w:ins>
      <w:del w:id="187" w:author="Microsoft Office User" w:date="2019-05-01T15:00:00Z">
        <w:r w:rsidRPr="006177A3" w:rsidDel="00EE0FBC">
          <w:rPr>
            <w:rFonts w:ascii="Arial" w:eastAsiaTheme="minorHAnsi" w:hAnsi="Arial" w:cs="Arial"/>
            <w:color w:val="000000" w:themeColor="text1"/>
            <w:sz w:val="21"/>
            <w:szCs w:val="21"/>
          </w:rPr>
          <w:delText xml:space="preserve"> in 1995 </w:delText>
        </w:r>
      </w:del>
      <w:r w:rsidRPr="006177A3">
        <w:rPr>
          <w:rFonts w:ascii="Arial" w:eastAsiaTheme="minorHAnsi" w:hAnsi="Arial" w:cs="Arial"/>
          <w:color w:val="000000" w:themeColor="text1"/>
          <w:sz w:val="21"/>
          <w:szCs w:val="21"/>
        </w:rPr>
        <w:t xml:space="preserve">and the total sales also reached the lowest in this year. Sales in England began drastically increasing </w:t>
      </w:r>
      <w:ins w:id="188" w:author="Microsoft Office User" w:date="2019-05-01T15:01:00Z">
        <w:r w:rsidR="00EE0FBC" w:rsidRPr="006177A3">
          <w:rPr>
            <w:rFonts w:ascii="Arial" w:eastAsiaTheme="minorHAnsi" w:hAnsi="Arial" w:cs="Arial"/>
            <w:color w:val="000000" w:themeColor="text1"/>
            <w:sz w:val="21"/>
            <w:szCs w:val="21"/>
          </w:rPr>
          <w:t>from</w:t>
        </w:r>
      </w:ins>
      <w:del w:id="189" w:author="Microsoft Office User" w:date="2019-05-01T15:01:00Z">
        <w:r w:rsidRPr="006177A3" w:rsidDel="00EE0FBC">
          <w:rPr>
            <w:rFonts w:ascii="Arial" w:eastAsiaTheme="minorHAnsi" w:hAnsi="Arial" w:cs="Arial"/>
            <w:color w:val="000000" w:themeColor="text1"/>
            <w:sz w:val="21"/>
            <w:szCs w:val="21"/>
          </w:rPr>
          <w:delText>since</w:delText>
        </w:r>
      </w:del>
      <w:r w:rsidRPr="006177A3">
        <w:rPr>
          <w:rFonts w:ascii="Arial" w:eastAsiaTheme="minorHAnsi" w:hAnsi="Arial" w:cs="Arial"/>
          <w:color w:val="000000" w:themeColor="text1"/>
          <w:sz w:val="21"/>
          <w:szCs w:val="21"/>
        </w:rPr>
        <w:t xml:space="preserve"> 1996 and reached </w:t>
      </w:r>
      <w:ins w:id="190" w:author="Microsoft Office User" w:date="2019-05-01T15:01:00Z">
        <w:r w:rsidR="00EE0FBC" w:rsidRPr="006177A3">
          <w:rPr>
            <w:rFonts w:ascii="Arial" w:eastAsiaTheme="minorHAnsi" w:hAnsi="Arial" w:cs="Arial"/>
            <w:color w:val="000000" w:themeColor="text1"/>
            <w:sz w:val="21"/>
            <w:szCs w:val="21"/>
          </w:rPr>
          <w:t>their</w:t>
        </w:r>
      </w:ins>
      <w:del w:id="191" w:author="Microsoft Office User" w:date="2019-05-01T15:01:00Z">
        <w:r w:rsidRPr="006177A3" w:rsidDel="00EE0FBC">
          <w:rPr>
            <w:rFonts w:ascii="Arial" w:eastAsiaTheme="minorHAnsi" w:hAnsi="Arial" w:cs="Arial"/>
            <w:color w:val="000000" w:themeColor="text1"/>
            <w:sz w:val="21"/>
            <w:szCs w:val="21"/>
          </w:rPr>
          <w:delText>its</w:delText>
        </w:r>
      </w:del>
      <w:r w:rsidRPr="006177A3">
        <w:rPr>
          <w:rFonts w:ascii="Arial" w:eastAsiaTheme="minorHAnsi" w:hAnsi="Arial" w:cs="Arial"/>
          <w:color w:val="000000" w:themeColor="text1"/>
          <w:sz w:val="21"/>
          <w:szCs w:val="21"/>
        </w:rPr>
        <w:t xml:space="preserve"> highest in 1997 which is five times more than its lowest in 1995. In Scotland on the other hand, it dropped</w:t>
      </w:r>
      <w:del w:id="192" w:author="Microsoft Office User" w:date="2019-05-01T15:01:00Z">
        <w:r w:rsidRPr="006177A3" w:rsidDel="00EE0FBC">
          <w:rPr>
            <w:rFonts w:ascii="Arial" w:eastAsiaTheme="minorHAnsi" w:hAnsi="Arial" w:cs="Arial"/>
            <w:color w:val="000000" w:themeColor="text1"/>
            <w:sz w:val="21"/>
            <w:szCs w:val="21"/>
          </w:rPr>
          <w:delText xml:space="preserve"> by at or</w:delText>
        </w:r>
      </w:del>
      <w:r w:rsidRPr="006177A3">
        <w:rPr>
          <w:rFonts w:ascii="Arial" w:eastAsiaTheme="minorHAnsi" w:hAnsi="Arial" w:cs="Arial"/>
          <w:color w:val="000000" w:themeColor="text1"/>
          <w:sz w:val="21"/>
          <w:szCs w:val="21"/>
        </w:rPr>
        <w:t xml:space="preserve"> under 150,000 in 1997 and 1998. Sales in England caught</w:t>
      </w:r>
      <w:ins w:id="193" w:author="Microsoft Office User" w:date="2019-05-01T15:01:00Z">
        <w:r w:rsidR="00EE0FBC" w:rsidRPr="006177A3">
          <w:rPr>
            <w:rFonts w:ascii="Arial" w:eastAsiaTheme="minorHAnsi" w:hAnsi="Arial" w:cs="Arial"/>
            <w:color w:val="000000" w:themeColor="text1"/>
            <w:sz w:val="21"/>
            <w:szCs w:val="21"/>
          </w:rPr>
          <w:t xml:space="preserve"> up with</w:t>
        </w:r>
      </w:ins>
      <w:del w:id="194" w:author="Microsoft Office User" w:date="2019-05-01T15:01:00Z">
        <w:r w:rsidRPr="006177A3" w:rsidDel="00EE0FBC">
          <w:rPr>
            <w:rFonts w:ascii="Arial" w:eastAsiaTheme="minorHAnsi" w:hAnsi="Arial" w:cs="Arial"/>
            <w:color w:val="000000" w:themeColor="text1"/>
            <w:sz w:val="21"/>
            <w:szCs w:val="21"/>
          </w:rPr>
          <w:delText xml:space="preserve"> off</w:delText>
        </w:r>
      </w:del>
      <w:r w:rsidRPr="006177A3">
        <w:rPr>
          <w:rFonts w:ascii="Arial" w:eastAsiaTheme="minorHAnsi" w:hAnsi="Arial" w:cs="Arial"/>
          <w:color w:val="000000" w:themeColor="text1"/>
          <w:sz w:val="21"/>
          <w:szCs w:val="21"/>
        </w:rPr>
        <w:t xml:space="preserve"> Scotland in 1997, and this trend remained until 1998. (196 words)</w:t>
      </w:r>
    </w:p>
    <w:p w14:paraId="29B4F848" w14:textId="1EA5A046"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p>
    <w:p w14:paraId="53026729" w14:textId="19647BCC"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p>
    <w:p w14:paraId="3EEDF82F" w14:textId="43B028BD" w:rsidR="006E7890" w:rsidRPr="006177A3" w:rsidRDefault="006E7890" w:rsidP="006E7890">
      <w:pPr>
        <w:pStyle w:val="1"/>
        <w:rPr>
          <w:rFonts w:ascii="Arial" w:eastAsiaTheme="minorHAnsi" w:hAnsi="Arial" w:cs="Arial"/>
          <w:sz w:val="32"/>
          <w:szCs w:val="32"/>
        </w:rPr>
      </w:pPr>
      <w:r w:rsidRPr="006177A3">
        <w:rPr>
          <w:rFonts w:ascii="Arial" w:eastAsiaTheme="minorHAnsi" w:hAnsi="Arial" w:cs="Arial"/>
          <w:sz w:val="32"/>
          <w:szCs w:val="32"/>
        </w:rPr>
        <w:t>Essay 11</w:t>
      </w:r>
    </w:p>
    <w:p w14:paraId="5817AEA7" w14:textId="77777777" w:rsidR="006E7890" w:rsidRPr="006177A3" w:rsidRDefault="006E7890" w:rsidP="00B717DF">
      <w:pPr>
        <w:pStyle w:val="a4"/>
        <w:spacing w:before="0" w:beforeAutospacing="0" w:after="0" w:afterAutospacing="0"/>
        <w:rPr>
          <w:rFonts w:ascii="Arial" w:eastAsiaTheme="minorHAnsi" w:hAnsi="Arial" w:cs="Arial"/>
          <w:color w:val="000000" w:themeColor="text1"/>
          <w:sz w:val="21"/>
          <w:szCs w:val="21"/>
        </w:rPr>
      </w:pPr>
    </w:p>
    <w:p w14:paraId="0D2A348F" w14:textId="0041CF28" w:rsidR="00B717DF" w:rsidRPr="006177A3" w:rsidRDefault="00B717DF" w:rsidP="006E7890">
      <w:pPr>
        <w:pStyle w:val="2"/>
        <w:rPr>
          <w:rFonts w:ascii="Arial" w:eastAsiaTheme="minorHAnsi" w:hAnsi="Arial" w:cs="Arial"/>
          <w:sz w:val="21"/>
          <w:szCs w:val="28"/>
        </w:rPr>
      </w:pPr>
      <w:r w:rsidRPr="006177A3">
        <w:rPr>
          <w:rFonts w:ascii="Arial" w:eastAsiaTheme="minorHAnsi" w:hAnsi="Arial" w:cs="Arial"/>
          <w:sz w:val="21"/>
          <w:szCs w:val="28"/>
        </w:rPr>
        <w:t>Task 2</w:t>
      </w:r>
    </w:p>
    <w:p w14:paraId="77B4F4D0" w14:textId="620F7DC6" w:rsidR="00B717DF" w:rsidRPr="006177A3" w:rsidRDefault="00B717DF" w:rsidP="00B717DF">
      <w:pPr>
        <w:pStyle w:val="a4"/>
        <w:spacing w:before="0" w:beforeAutospacing="0" w:after="0" w:afterAutospacing="0"/>
        <w:rPr>
          <w:rFonts w:ascii="Arial" w:eastAsiaTheme="minorHAnsi" w:hAnsi="Arial" w:cs="Arial"/>
          <w:b/>
          <w:color w:val="000000" w:themeColor="text1"/>
          <w:sz w:val="21"/>
          <w:szCs w:val="21"/>
        </w:rPr>
      </w:pPr>
      <w:r w:rsidRPr="006177A3">
        <w:rPr>
          <w:rFonts w:ascii="Arial" w:eastAsiaTheme="minorHAnsi" w:hAnsi="Arial" w:cs="Arial"/>
          <w:b/>
          <w:color w:val="000000" w:themeColor="text1"/>
          <w:sz w:val="21"/>
          <w:szCs w:val="21"/>
        </w:rPr>
        <w:t>Nowadays some argue that democracy is under its biggest threat since inception, some argue that due to global capital markets the electorate has lost control of their government. What do you think? Give reasons and examples to support your position.</w:t>
      </w:r>
    </w:p>
    <w:p w14:paraId="0758F0DF" w14:textId="7A1D499D"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p>
    <w:p w14:paraId="509E0B7D" w14:textId="47BB965F"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 xml:space="preserve">As </w:t>
      </w:r>
      <w:r w:rsidR="003553DA" w:rsidRPr="006177A3">
        <w:rPr>
          <w:rFonts w:ascii="Arial" w:eastAsiaTheme="minorHAnsi" w:hAnsi="Arial" w:cs="Arial"/>
          <w:color w:val="000000" w:themeColor="text1"/>
          <w:sz w:val="21"/>
          <w:szCs w:val="21"/>
        </w:rPr>
        <w:t>the</w:t>
      </w:r>
      <w:r w:rsidRPr="006177A3">
        <w:rPr>
          <w:rFonts w:ascii="Arial" w:eastAsiaTheme="minorHAnsi" w:hAnsi="Arial" w:cs="Arial"/>
          <w:color w:val="000000" w:themeColor="text1"/>
          <w:sz w:val="21"/>
          <w:szCs w:val="21"/>
        </w:rPr>
        <w:t xml:space="preserve"> world has been more connected than ever, </w:t>
      </w:r>
      <w:commentRangeStart w:id="195"/>
      <w:r w:rsidRPr="006177A3">
        <w:rPr>
          <w:rFonts w:ascii="Arial" w:eastAsiaTheme="minorHAnsi" w:hAnsi="Arial" w:cs="Arial"/>
          <w:color w:val="000000" w:themeColor="text1"/>
          <w:sz w:val="21"/>
          <w:szCs w:val="21"/>
        </w:rPr>
        <w:t>global capital market</w:t>
      </w:r>
      <w:ins w:id="196" w:author="Microsoft Office User" w:date="2019-05-01T15:02:00Z">
        <w:r w:rsidR="00EE0FBC" w:rsidRPr="006177A3">
          <w:rPr>
            <w:rFonts w:ascii="Arial" w:eastAsiaTheme="minorHAnsi" w:hAnsi="Arial" w:cs="Arial"/>
            <w:color w:val="000000" w:themeColor="text1"/>
            <w:sz w:val="21"/>
            <w:szCs w:val="21"/>
          </w:rPr>
          <w:t>s</w:t>
        </w:r>
      </w:ins>
      <w:r w:rsidRPr="006177A3">
        <w:rPr>
          <w:rFonts w:ascii="Arial" w:eastAsiaTheme="minorHAnsi" w:hAnsi="Arial" w:cs="Arial"/>
          <w:color w:val="000000" w:themeColor="text1"/>
          <w:sz w:val="21"/>
          <w:szCs w:val="21"/>
        </w:rPr>
        <w:t xml:space="preserve"> </w:t>
      </w:r>
      <w:commentRangeEnd w:id="195"/>
      <w:r w:rsidR="00EE0FBC" w:rsidRPr="006177A3">
        <w:rPr>
          <w:rStyle w:val="a6"/>
          <w:rFonts w:ascii="Arial" w:eastAsiaTheme="minorHAnsi" w:hAnsi="Arial" w:cs="Arial"/>
          <w:kern w:val="2"/>
          <w:sz w:val="20"/>
          <w:szCs w:val="20"/>
        </w:rPr>
        <w:commentReference w:id="195"/>
      </w:r>
      <w:r w:rsidRPr="006177A3">
        <w:rPr>
          <w:rFonts w:ascii="Arial" w:eastAsiaTheme="minorHAnsi" w:hAnsi="Arial" w:cs="Arial"/>
          <w:color w:val="000000" w:themeColor="text1"/>
          <w:sz w:val="21"/>
          <w:szCs w:val="21"/>
        </w:rPr>
        <w:t>ha</w:t>
      </w:r>
      <w:ins w:id="197" w:author="Microsoft Office User" w:date="2019-05-01T15:02:00Z">
        <w:r w:rsidR="00EE0FBC" w:rsidRPr="006177A3">
          <w:rPr>
            <w:rFonts w:ascii="Arial" w:eastAsiaTheme="minorHAnsi" w:hAnsi="Arial" w:cs="Arial"/>
            <w:color w:val="000000" w:themeColor="text1"/>
            <w:sz w:val="21"/>
            <w:szCs w:val="21"/>
          </w:rPr>
          <w:t>ve</w:t>
        </w:r>
      </w:ins>
      <w:del w:id="198" w:author="Microsoft Office User" w:date="2019-05-01T15:02:00Z">
        <w:r w:rsidRPr="006177A3" w:rsidDel="00EE0FBC">
          <w:rPr>
            <w:rFonts w:ascii="Arial" w:eastAsiaTheme="minorHAnsi" w:hAnsi="Arial" w:cs="Arial"/>
            <w:color w:val="000000" w:themeColor="text1"/>
            <w:sz w:val="21"/>
            <w:szCs w:val="21"/>
          </w:rPr>
          <w:delText>s</w:delText>
        </w:r>
      </w:del>
      <w:del w:id="199" w:author="Microsoft Office User" w:date="2019-05-01T15:03:00Z">
        <w:r w:rsidRPr="006177A3" w:rsidDel="00EE0FBC">
          <w:rPr>
            <w:rFonts w:ascii="Arial" w:eastAsiaTheme="minorHAnsi" w:hAnsi="Arial" w:cs="Arial"/>
            <w:color w:val="000000" w:themeColor="text1"/>
            <w:sz w:val="21"/>
            <w:szCs w:val="21"/>
          </w:rPr>
          <w:delText xml:space="preserve"> been</w:delText>
        </w:r>
      </w:del>
      <w:r w:rsidRPr="006177A3">
        <w:rPr>
          <w:rFonts w:ascii="Arial" w:eastAsiaTheme="minorHAnsi" w:hAnsi="Arial" w:cs="Arial"/>
          <w:color w:val="000000" w:themeColor="text1"/>
          <w:sz w:val="21"/>
          <w:szCs w:val="21"/>
        </w:rPr>
        <w:t xml:space="preserve"> expanded into very sophisticated form</w:t>
      </w:r>
      <w:ins w:id="200" w:author="Microsoft Office User" w:date="2019-05-01T15:03:00Z">
        <w:r w:rsidR="00EE0FBC" w:rsidRPr="006177A3">
          <w:rPr>
            <w:rFonts w:ascii="Arial" w:eastAsiaTheme="minorHAnsi" w:hAnsi="Arial" w:cs="Arial"/>
            <w:color w:val="000000" w:themeColor="text1"/>
            <w:sz w:val="21"/>
            <w:szCs w:val="21"/>
          </w:rPr>
          <w:t>s</w:t>
        </w:r>
      </w:ins>
      <w:r w:rsidRPr="006177A3">
        <w:rPr>
          <w:rFonts w:ascii="Arial" w:eastAsiaTheme="minorHAnsi" w:hAnsi="Arial" w:cs="Arial"/>
          <w:color w:val="000000" w:themeColor="text1"/>
          <w:sz w:val="21"/>
          <w:szCs w:val="21"/>
        </w:rPr>
        <w:t xml:space="preserve"> and there has been more chance for capitalists to intervene one country’s democracy. I agree with this argument in a sense that the ones with economic power began performing more control in a government than those who do</w:t>
      </w:r>
      <w:ins w:id="201" w:author="Microsoft Office User" w:date="2019-05-01T15:03:00Z">
        <w:r w:rsidR="00EE0FBC" w:rsidRPr="006177A3">
          <w:rPr>
            <w:rFonts w:ascii="Arial" w:eastAsiaTheme="minorHAnsi" w:hAnsi="Arial" w:cs="Arial"/>
            <w:color w:val="000000" w:themeColor="text1"/>
            <w:sz w:val="21"/>
            <w:szCs w:val="21"/>
          </w:rPr>
          <w:t xml:space="preserve"> not</w:t>
        </w:r>
      </w:ins>
      <w:del w:id="202" w:author="Microsoft Office User" w:date="2019-05-01T15:03:00Z">
        <w:r w:rsidRPr="006177A3" w:rsidDel="00EE0FBC">
          <w:rPr>
            <w:rFonts w:ascii="Arial" w:eastAsiaTheme="minorHAnsi" w:hAnsi="Arial" w:cs="Arial"/>
            <w:color w:val="000000" w:themeColor="text1"/>
            <w:sz w:val="21"/>
            <w:szCs w:val="21"/>
          </w:rPr>
          <w:delText>n’t</w:delText>
        </w:r>
      </w:del>
      <w:r w:rsidRPr="006177A3">
        <w:rPr>
          <w:rFonts w:ascii="Arial" w:eastAsiaTheme="minorHAnsi" w:hAnsi="Arial" w:cs="Arial"/>
          <w:color w:val="000000" w:themeColor="text1"/>
          <w:sz w:val="21"/>
          <w:szCs w:val="21"/>
        </w:rPr>
        <w:t xml:space="preserve"> have.</w:t>
      </w:r>
    </w:p>
    <w:p w14:paraId="7468565D" w14:textId="61C61A94"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p>
    <w:p w14:paraId="07F69615" w14:textId="4E439A32"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commentRangeStart w:id="203"/>
      <w:r w:rsidRPr="006177A3">
        <w:rPr>
          <w:rFonts w:ascii="Arial" w:eastAsiaTheme="minorHAnsi" w:hAnsi="Arial" w:cs="Arial"/>
          <w:color w:val="000000" w:themeColor="text1"/>
          <w:sz w:val="21"/>
          <w:szCs w:val="21"/>
        </w:rPr>
        <w:t xml:space="preserve">The first reason is that large corporations’ sales conditions are very dependent on economic laws that congress adjudicates. The range of conditions that corporations are </w:t>
      </w:r>
      <w:ins w:id="204" w:author="Microsoft Office User" w:date="2019-05-01T15:03:00Z">
        <w:r w:rsidR="00EE0FBC" w:rsidRPr="006177A3">
          <w:rPr>
            <w:rFonts w:ascii="Arial" w:eastAsiaTheme="minorHAnsi" w:hAnsi="Arial" w:cs="Arial"/>
            <w:color w:val="000000" w:themeColor="text1"/>
            <w:sz w:val="21"/>
            <w:szCs w:val="21"/>
          </w:rPr>
          <w:t xml:space="preserve">in </w:t>
        </w:r>
      </w:ins>
      <w:r w:rsidRPr="006177A3">
        <w:rPr>
          <w:rFonts w:ascii="Arial" w:eastAsiaTheme="minorHAnsi" w:hAnsi="Arial" w:cs="Arial"/>
          <w:color w:val="000000" w:themeColor="text1"/>
          <w:sz w:val="21"/>
          <w:szCs w:val="21"/>
        </w:rPr>
        <w:t xml:space="preserve">favor of varies from mere national tax regulation to international trade such as </w:t>
      </w:r>
      <w:ins w:id="205" w:author="Microsoft Office User" w:date="2019-05-01T15:03:00Z">
        <w:r w:rsidR="00EE0FBC" w:rsidRPr="006177A3">
          <w:rPr>
            <w:rFonts w:ascii="Arial" w:eastAsiaTheme="minorHAnsi" w:hAnsi="Arial" w:cs="Arial"/>
            <w:color w:val="000000" w:themeColor="text1"/>
            <w:sz w:val="21"/>
            <w:szCs w:val="21"/>
          </w:rPr>
          <w:t xml:space="preserve">the </w:t>
        </w:r>
      </w:ins>
      <w:r w:rsidRPr="006177A3">
        <w:rPr>
          <w:rFonts w:ascii="Arial" w:eastAsiaTheme="minorHAnsi" w:hAnsi="Arial" w:cs="Arial"/>
          <w:color w:val="000000" w:themeColor="text1"/>
          <w:sz w:val="21"/>
          <w:szCs w:val="21"/>
        </w:rPr>
        <w:t xml:space="preserve">export law of a country. The government is </w:t>
      </w:r>
      <w:ins w:id="206" w:author="Microsoft Office User" w:date="2019-05-01T15:03:00Z">
        <w:r w:rsidR="00EE0FBC" w:rsidRPr="006177A3">
          <w:rPr>
            <w:rFonts w:ascii="Arial" w:eastAsiaTheme="minorHAnsi" w:hAnsi="Arial" w:cs="Arial"/>
            <w:color w:val="000000" w:themeColor="text1"/>
            <w:sz w:val="21"/>
            <w:szCs w:val="21"/>
          </w:rPr>
          <w:t xml:space="preserve">often </w:t>
        </w:r>
      </w:ins>
      <w:r w:rsidR="003553DA" w:rsidRPr="006177A3">
        <w:rPr>
          <w:rFonts w:ascii="Arial" w:eastAsiaTheme="minorHAnsi" w:hAnsi="Arial" w:cs="Arial"/>
          <w:color w:val="000000" w:themeColor="text1"/>
          <w:sz w:val="21"/>
          <w:szCs w:val="21"/>
        </w:rPr>
        <w:t>keener</w:t>
      </w:r>
      <w:r w:rsidRPr="006177A3">
        <w:rPr>
          <w:rFonts w:ascii="Arial" w:eastAsiaTheme="minorHAnsi" w:hAnsi="Arial" w:cs="Arial"/>
          <w:color w:val="000000" w:themeColor="text1"/>
          <w:sz w:val="21"/>
          <w:szCs w:val="21"/>
        </w:rPr>
        <w:t xml:space="preserve"> to adjust their regulations to what corporations need rather than what individual electorates need as the sales of these corporations are also linked to national GDP.</w:t>
      </w:r>
      <w:commentRangeEnd w:id="203"/>
      <w:r w:rsidR="00EE0FBC" w:rsidRPr="006177A3">
        <w:rPr>
          <w:rStyle w:val="a6"/>
          <w:rFonts w:ascii="Arial" w:eastAsiaTheme="minorHAnsi" w:hAnsi="Arial" w:cs="Arial"/>
          <w:kern w:val="2"/>
          <w:sz w:val="20"/>
          <w:szCs w:val="20"/>
        </w:rPr>
        <w:commentReference w:id="203"/>
      </w:r>
    </w:p>
    <w:p w14:paraId="3AFC4924" w14:textId="7B8EBBD2"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p>
    <w:p w14:paraId="2DC86E03" w14:textId="1036679B" w:rsidR="00B717DF" w:rsidRPr="006177A3" w:rsidRDefault="00B717DF" w:rsidP="00B717DF">
      <w:pPr>
        <w:pStyle w:val="a4"/>
        <w:spacing w:before="0" w:beforeAutospacing="0" w:after="0" w:afterAutospacing="0"/>
        <w:rPr>
          <w:rFonts w:ascii="Arial" w:eastAsiaTheme="minorHAnsi" w:hAnsi="Arial" w:cs="Arial"/>
          <w:color w:val="000000" w:themeColor="text1"/>
          <w:sz w:val="21"/>
          <w:szCs w:val="21"/>
        </w:rPr>
      </w:pPr>
      <w:commentRangeStart w:id="207"/>
      <w:commentRangeStart w:id="208"/>
      <w:del w:id="209" w:author="Microsoft Office User" w:date="2019-05-01T15:05:00Z">
        <w:r w:rsidRPr="006177A3" w:rsidDel="00EE0FBC">
          <w:rPr>
            <w:rFonts w:ascii="Arial" w:eastAsiaTheme="minorHAnsi" w:hAnsi="Arial" w:cs="Arial"/>
            <w:color w:val="000000" w:themeColor="text1"/>
            <w:sz w:val="21"/>
            <w:szCs w:val="21"/>
          </w:rPr>
          <w:delText>Following to above reason</w:delText>
        </w:r>
        <w:commentRangeEnd w:id="207"/>
        <w:r w:rsidR="00EE0FBC" w:rsidRPr="006177A3" w:rsidDel="00EE0FBC">
          <w:rPr>
            <w:rStyle w:val="a6"/>
            <w:rFonts w:ascii="Arial" w:eastAsiaTheme="minorHAnsi" w:hAnsi="Arial" w:cs="Arial"/>
            <w:kern w:val="2"/>
            <w:sz w:val="20"/>
            <w:szCs w:val="20"/>
          </w:rPr>
          <w:commentReference w:id="207"/>
        </w:r>
        <w:r w:rsidRPr="006177A3" w:rsidDel="00EE0FBC">
          <w:rPr>
            <w:rFonts w:ascii="Arial" w:eastAsiaTheme="minorHAnsi" w:hAnsi="Arial" w:cs="Arial"/>
            <w:color w:val="000000" w:themeColor="text1"/>
            <w:sz w:val="21"/>
            <w:szCs w:val="21"/>
          </w:rPr>
          <w:delText xml:space="preserve">, </w:delText>
        </w:r>
      </w:del>
      <w:ins w:id="210" w:author="Microsoft Office User" w:date="2019-05-01T15:05:00Z">
        <w:r w:rsidR="00EE0FBC" w:rsidRPr="006177A3">
          <w:rPr>
            <w:rFonts w:ascii="Arial" w:eastAsiaTheme="minorHAnsi" w:hAnsi="Arial" w:cs="Arial"/>
            <w:color w:val="000000" w:themeColor="text1"/>
            <w:sz w:val="21"/>
            <w:szCs w:val="21"/>
          </w:rPr>
          <w:t>S</w:t>
        </w:r>
      </w:ins>
      <w:commentRangeStart w:id="211"/>
      <w:del w:id="212" w:author="Microsoft Office User" w:date="2019-05-01T15:05:00Z">
        <w:r w:rsidRPr="006177A3" w:rsidDel="00EE0FBC">
          <w:rPr>
            <w:rFonts w:ascii="Arial" w:eastAsiaTheme="minorHAnsi" w:hAnsi="Arial" w:cs="Arial"/>
            <w:color w:val="000000" w:themeColor="text1"/>
            <w:sz w:val="21"/>
            <w:szCs w:val="21"/>
          </w:rPr>
          <w:delText>s</w:delText>
        </w:r>
      </w:del>
      <w:r w:rsidRPr="006177A3">
        <w:rPr>
          <w:rFonts w:ascii="Arial" w:eastAsiaTheme="minorHAnsi" w:hAnsi="Arial" w:cs="Arial"/>
          <w:color w:val="000000" w:themeColor="text1"/>
          <w:sz w:val="21"/>
          <w:szCs w:val="21"/>
        </w:rPr>
        <w:t xml:space="preserve">econd reason </w:t>
      </w:r>
      <w:commentRangeEnd w:id="211"/>
      <w:r w:rsidR="00EE0FBC" w:rsidRPr="006177A3">
        <w:rPr>
          <w:rStyle w:val="a6"/>
          <w:rFonts w:ascii="Arial" w:eastAsiaTheme="minorHAnsi" w:hAnsi="Arial" w:cs="Arial"/>
          <w:kern w:val="2"/>
          <w:sz w:val="20"/>
          <w:szCs w:val="20"/>
        </w:rPr>
        <w:commentReference w:id="211"/>
      </w:r>
      <w:r w:rsidRPr="006177A3">
        <w:rPr>
          <w:rFonts w:ascii="Arial" w:eastAsiaTheme="minorHAnsi" w:hAnsi="Arial" w:cs="Arial"/>
          <w:color w:val="000000" w:themeColor="text1"/>
          <w:sz w:val="21"/>
          <w:szCs w:val="21"/>
        </w:rPr>
        <w:t>is the corruption and collusion between government and corporations in order to create favorable condition</w:t>
      </w:r>
      <w:ins w:id="213" w:author="Microsoft Office User" w:date="2019-05-01T15:06:00Z">
        <w:r w:rsidR="002B32E2" w:rsidRPr="006177A3">
          <w:rPr>
            <w:rFonts w:ascii="Arial" w:eastAsiaTheme="minorHAnsi" w:hAnsi="Arial" w:cs="Arial"/>
            <w:color w:val="000000" w:themeColor="text1"/>
            <w:sz w:val="21"/>
            <w:szCs w:val="21"/>
          </w:rPr>
          <w:t>s</w:t>
        </w:r>
      </w:ins>
      <w:r w:rsidRPr="006177A3">
        <w:rPr>
          <w:rFonts w:ascii="Arial" w:eastAsiaTheme="minorHAnsi" w:hAnsi="Arial" w:cs="Arial"/>
          <w:color w:val="000000" w:themeColor="text1"/>
          <w:sz w:val="21"/>
          <w:szCs w:val="21"/>
        </w:rPr>
        <w:t xml:space="preserve"> for large corporations. In 2016, there was a huge social movement in </w:t>
      </w:r>
      <w:del w:id="214" w:author="Microsoft Office User" w:date="2019-05-01T15:06:00Z">
        <w:r w:rsidRPr="006177A3" w:rsidDel="002B32E2">
          <w:rPr>
            <w:rFonts w:ascii="Arial" w:eastAsiaTheme="minorHAnsi" w:hAnsi="Arial" w:cs="Arial"/>
            <w:color w:val="000000" w:themeColor="text1"/>
            <w:sz w:val="21"/>
            <w:szCs w:val="21"/>
          </w:rPr>
          <w:delText xml:space="preserve">my country, </w:delText>
        </w:r>
      </w:del>
      <w:r w:rsidRPr="006177A3">
        <w:rPr>
          <w:rFonts w:ascii="Arial" w:eastAsiaTheme="minorHAnsi" w:hAnsi="Arial" w:cs="Arial"/>
          <w:color w:val="000000" w:themeColor="text1"/>
          <w:sz w:val="21"/>
          <w:szCs w:val="21"/>
        </w:rPr>
        <w:t>South Korea, on impeachment of previous president</w:t>
      </w:r>
      <w:ins w:id="215" w:author="Microsoft Office User" w:date="2019-05-01T15:06:00Z">
        <w:r w:rsidR="002B32E2" w:rsidRPr="006177A3">
          <w:rPr>
            <w:rFonts w:ascii="Arial" w:eastAsiaTheme="minorHAnsi" w:hAnsi="Arial" w:cs="Arial"/>
            <w:color w:val="000000" w:themeColor="text1"/>
            <w:sz w:val="21"/>
            <w:szCs w:val="21"/>
          </w:rPr>
          <w:t>,</w:t>
        </w:r>
      </w:ins>
      <w:r w:rsidRPr="006177A3">
        <w:rPr>
          <w:rFonts w:ascii="Arial" w:eastAsiaTheme="minorHAnsi" w:hAnsi="Arial" w:cs="Arial"/>
          <w:color w:val="000000" w:themeColor="text1"/>
          <w:sz w:val="21"/>
          <w:szCs w:val="21"/>
        </w:rPr>
        <w:t xml:space="preserve"> </w:t>
      </w:r>
      <w:ins w:id="216" w:author="Microsoft Office User" w:date="2019-05-01T15:06:00Z">
        <w:r w:rsidR="002B32E2" w:rsidRPr="006177A3">
          <w:rPr>
            <w:rFonts w:ascii="Arial" w:eastAsiaTheme="minorHAnsi" w:hAnsi="Arial" w:cs="Arial"/>
            <w:color w:val="000000" w:themeColor="text1"/>
            <w:sz w:val="21"/>
            <w:szCs w:val="21"/>
          </w:rPr>
          <w:t xml:space="preserve">Ms. </w:t>
        </w:r>
      </w:ins>
      <w:r w:rsidRPr="006177A3">
        <w:rPr>
          <w:rFonts w:ascii="Arial" w:eastAsiaTheme="minorHAnsi" w:hAnsi="Arial" w:cs="Arial"/>
          <w:color w:val="000000" w:themeColor="text1"/>
          <w:sz w:val="21"/>
          <w:szCs w:val="21"/>
        </w:rPr>
        <w:t>Park</w:t>
      </w:r>
      <w:ins w:id="217" w:author="Microsoft Office User" w:date="2019-05-01T15:06:00Z">
        <w:r w:rsidR="002B32E2" w:rsidRPr="006177A3">
          <w:rPr>
            <w:rFonts w:ascii="Arial" w:eastAsiaTheme="minorHAnsi" w:hAnsi="Arial" w:cs="Arial"/>
            <w:color w:val="000000" w:themeColor="text1"/>
            <w:sz w:val="21"/>
            <w:szCs w:val="21"/>
          </w:rPr>
          <w:t>,</w:t>
        </w:r>
      </w:ins>
      <w:r w:rsidRPr="006177A3">
        <w:rPr>
          <w:rFonts w:ascii="Arial" w:eastAsiaTheme="minorHAnsi" w:hAnsi="Arial" w:cs="Arial"/>
          <w:color w:val="000000" w:themeColor="text1"/>
          <w:sz w:val="21"/>
          <w:szCs w:val="21"/>
        </w:rPr>
        <w:t xml:space="preserve"> who was accused as receiving huge amount</w:t>
      </w:r>
      <w:ins w:id="218" w:author="Microsoft Office User" w:date="2019-05-01T15:07:00Z">
        <w:r w:rsidR="002B32E2" w:rsidRPr="006177A3">
          <w:rPr>
            <w:rFonts w:ascii="Arial" w:eastAsiaTheme="minorHAnsi" w:hAnsi="Arial" w:cs="Arial"/>
            <w:color w:val="000000" w:themeColor="text1"/>
            <w:sz w:val="21"/>
            <w:szCs w:val="21"/>
          </w:rPr>
          <w:t>s</w:t>
        </w:r>
      </w:ins>
      <w:r w:rsidRPr="006177A3">
        <w:rPr>
          <w:rFonts w:ascii="Arial" w:eastAsiaTheme="minorHAnsi" w:hAnsi="Arial" w:cs="Arial"/>
          <w:color w:val="000000" w:themeColor="text1"/>
          <w:sz w:val="21"/>
          <w:szCs w:val="21"/>
        </w:rPr>
        <w:t xml:space="preserve"> of bribe</w:t>
      </w:r>
      <w:ins w:id="219" w:author="Microsoft Office User" w:date="2019-05-01T15:07:00Z">
        <w:r w:rsidR="002B32E2" w:rsidRPr="006177A3">
          <w:rPr>
            <w:rFonts w:ascii="Arial" w:eastAsiaTheme="minorHAnsi" w:hAnsi="Arial" w:cs="Arial"/>
            <w:color w:val="000000" w:themeColor="text1"/>
            <w:sz w:val="21"/>
            <w:szCs w:val="21"/>
          </w:rPr>
          <w:t>s</w:t>
        </w:r>
      </w:ins>
      <w:r w:rsidRPr="006177A3">
        <w:rPr>
          <w:rFonts w:ascii="Arial" w:eastAsiaTheme="minorHAnsi" w:hAnsi="Arial" w:cs="Arial"/>
          <w:color w:val="000000" w:themeColor="text1"/>
          <w:sz w:val="21"/>
          <w:szCs w:val="21"/>
        </w:rPr>
        <w:t xml:space="preserve"> from large corporations including Samsung and LG. As a consequence, Park was sentenced to go to prison for 16 years as well as </w:t>
      </w:r>
      <w:ins w:id="220" w:author="Microsoft Office User" w:date="2019-05-01T15:07:00Z">
        <w:r w:rsidR="002B32E2" w:rsidRPr="006177A3">
          <w:rPr>
            <w:rFonts w:ascii="Arial" w:eastAsiaTheme="minorHAnsi" w:hAnsi="Arial" w:cs="Arial"/>
            <w:color w:val="000000" w:themeColor="text1"/>
            <w:sz w:val="21"/>
            <w:szCs w:val="21"/>
          </w:rPr>
          <w:t xml:space="preserve">the </w:t>
        </w:r>
      </w:ins>
      <w:r w:rsidRPr="006177A3">
        <w:rPr>
          <w:rFonts w:ascii="Arial" w:eastAsiaTheme="minorHAnsi" w:hAnsi="Arial" w:cs="Arial"/>
          <w:color w:val="000000" w:themeColor="text1"/>
          <w:sz w:val="21"/>
          <w:szCs w:val="21"/>
        </w:rPr>
        <w:t xml:space="preserve">vice president of Samsung. As long as there is possibility of </w:t>
      </w:r>
      <w:r w:rsidR="003553DA" w:rsidRPr="006177A3">
        <w:rPr>
          <w:rFonts w:ascii="Arial" w:eastAsiaTheme="minorHAnsi" w:hAnsi="Arial" w:cs="Arial"/>
          <w:color w:val="000000" w:themeColor="text1"/>
          <w:sz w:val="21"/>
          <w:szCs w:val="21"/>
        </w:rPr>
        <w:t>collusion between government and capital market</w:t>
      </w:r>
      <w:ins w:id="221" w:author="Microsoft Office User" w:date="2019-05-01T15:07:00Z">
        <w:r w:rsidR="002B32E2" w:rsidRPr="006177A3">
          <w:rPr>
            <w:rFonts w:ascii="Arial" w:eastAsiaTheme="minorHAnsi" w:hAnsi="Arial" w:cs="Arial"/>
            <w:color w:val="000000" w:themeColor="text1"/>
            <w:sz w:val="21"/>
            <w:szCs w:val="21"/>
          </w:rPr>
          <w:t>s</w:t>
        </w:r>
      </w:ins>
      <w:r w:rsidR="003553DA" w:rsidRPr="006177A3">
        <w:rPr>
          <w:rFonts w:ascii="Arial" w:eastAsiaTheme="minorHAnsi" w:hAnsi="Arial" w:cs="Arial"/>
          <w:color w:val="000000" w:themeColor="text1"/>
          <w:sz w:val="21"/>
          <w:szCs w:val="21"/>
        </w:rPr>
        <w:t>, government can hardly reflect individual electorate’s need.</w:t>
      </w:r>
      <w:commentRangeEnd w:id="208"/>
      <w:r w:rsidR="002B32E2" w:rsidRPr="006177A3">
        <w:rPr>
          <w:rStyle w:val="a6"/>
          <w:rFonts w:ascii="Arial" w:eastAsiaTheme="minorHAnsi" w:hAnsi="Arial" w:cs="Arial"/>
          <w:kern w:val="2"/>
          <w:sz w:val="20"/>
          <w:szCs w:val="20"/>
        </w:rPr>
        <w:commentReference w:id="208"/>
      </w:r>
    </w:p>
    <w:p w14:paraId="1D99903A" w14:textId="273ED3CB" w:rsidR="003553DA" w:rsidRPr="006177A3" w:rsidRDefault="003553DA" w:rsidP="00B717DF">
      <w:pPr>
        <w:pStyle w:val="a4"/>
        <w:spacing w:before="0" w:beforeAutospacing="0" w:after="0" w:afterAutospacing="0"/>
        <w:rPr>
          <w:rFonts w:ascii="Arial" w:eastAsiaTheme="minorHAnsi" w:hAnsi="Arial" w:cs="Arial"/>
          <w:color w:val="000000" w:themeColor="text1"/>
          <w:sz w:val="21"/>
          <w:szCs w:val="21"/>
        </w:rPr>
      </w:pPr>
    </w:p>
    <w:p w14:paraId="304FDA9B" w14:textId="74ED7D67" w:rsidR="003553DA" w:rsidRPr="006177A3" w:rsidRDefault="003553DA"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Democracy has been threatened its fairness and equ</w:t>
      </w:r>
      <w:ins w:id="222" w:author="Microsoft Office User" w:date="2019-05-01T15:08:00Z">
        <w:r w:rsidR="002B32E2" w:rsidRPr="006177A3">
          <w:rPr>
            <w:rFonts w:ascii="Arial" w:eastAsiaTheme="minorHAnsi" w:hAnsi="Arial" w:cs="Arial"/>
            <w:color w:val="000000" w:themeColor="text1"/>
            <w:sz w:val="21"/>
            <w:szCs w:val="21"/>
          </w:rPr>
          <w:t>ality</w:t>
        </w:r>
      </w:ins>
      <w:del w:id="223" w:author="Microsoft Office User" w:date="2019-05-01T15:08:00Z">
        <w:r w:rsidRPr="006177A3" w:rsidDel="002B32E2">
          <w:rPr>
            <w:rFonts w:ascii="Arial" w:eastAsiaTheme="minorHAnsi" w:hAnsi="Arial" w:cs="Arial"/>
            <w:color w:val="000000" w:themeColor="text1"/>
            <w:sz w:val="21"/>
            <w:szCs w:val="21"/>
          </w:rPr>
          <w:delText>ity</w:delText>
        </w:r>
      </w:del>
      <w:r w:rsidRPr="006177A3">
        <w:rPr>
          <w:rFonts w:ascii="Arial" w:eastAsiaTheme="minorHAnsi" w:hAnsi="Arial" w:cs="Arial"/>
          <w:color w:val="000000" w:themeColor="text1"/>
          <w:sz w:val="21"/>
          <w:szCs w:val="21"/>
        </w:rPr>
        <w:t xml:space="preserve"> of opportunities for a long time but now we have entered to a new phase that needs a solution from </w:t>
      </w:r>
      <w:ins w:id="224" w:author="Microsoft Office User" w:date="2019-05-01T15:08:00Z">
        <w:r w:rsidR="002B32E2" w:rsidRPr="006177A3">
          <w:rPr>
            <w:rFonts w:ascii="Arial" w:eastAsiaTheme="minorHAnsi" w:hAnsi="Arial" w:cs="Arial"/>
            <w:color w:val="000000" w:themeColor="text1"/>
            <w:sz w:val="21"/>
            <w:szCs w:val="21"/>
          </w:rPr>
          <w:t xml:space="preserve">a </w:t>
        </w:r>
      </w:ins>
      <w:r w:rsidRPr="006177A3">
        <w:rPr>
          <w:rFonts w:ascii="Arial" w:eastAsiaTheme="minorHAnsi" w:hAnsi="Arial" w:cs="Arial"/>
          <w:color w:val="000000" w:themeColor="text1"/>
          <w:sz w:val="21"/>
          <w:szCs w:val="21"/>
        </w:rPr>
        <w:t>different angle. Certain endeavor on dissolving the connection between government and global capital market</w:t>
      </w:r>
      <w:ins w:id="225" w:author="Microsoft Office User" w:date="2019-05-01T15:08:00Z">
        <w:r w:rsidR="002B32E2" w:rsidRPr="006177A3">
          <w:rPr>
            <w:rFonts w:ascii="Arial" w:eastAsiaTheme="minorHAnsi" w:hAnsi="Arial" w:cs="Arial"/>
            <w:color w:val="000000" w:themeColor="text1"/>
            <w:sz w:val="21"/>
            <w:szCs w:val="21"/>
          </w:rPr>
          <w:t>s</w:t>
        </w:r>
      </w:ins>
      <w:r w:rsidRPr="006177A3">
        <w:rPr>
          <w:rFonts w:ascii="Arial" w:eastAsiaTheme="minorHAnsi" w:hAnsi="Arial" w:cs="Arial"/>
          <w:color w:val="000000" w:themeColor="text1"/>
          <w:sz w:val="21"/>
          <w:szCs w:val="21"/>
        </w:rPr>
        <w:t xml:space="preserve"> should be practice</w:t>
      </w:r>
      <w:ins w:id="226" w:author="Microsoft Office User" w:date="2019-05-01T15:08:00Z">
        <w:r w:rsidR="002B32E2" w:rsidRPr="006177A3">
          <w:rPr>
            <w:rFonts w:ascii="Arial" w:eastAsiaTheme="minorHAnsi" w:hAnsi="Arial" w:cs="Arial"/>
            <w:color w:val="000000" w:themeColor="text1"/>
            <w:sz w:val="21"/>
            <w:szCs w:val="21"/>
          </w:rPr>
          <w:t>d</w:t>
        </w:r>
      </w:ins>
      <w:del w:id="227" w:author="Microsoft Office User" w:date="2019-05-01T15:08:00Z">
        <w:r w:rsidRPr="006177A3" w:rsidDel="002B32E2">
          <w:rPr>
            <w:rFonts w:ascii="Arial" w:eastAsiaTheme="minorHAnsi" w:hAnsi="Arial" w:cs="Arial"/>
            <w:color w:val="000000" w:themeColor="text1"/>
            <w:sz w:val="21"/>
            <w:szCs w:val="21"/>
          </w:rPr>
          <w:delText>s</w:delText>
        </w:r>
      </w:del>
      <w:r w:rsidRPr="006177A3">
        <w:rPr>
          <w:rFonts w:ascii="Arial" w:eastAsiaTheme="minorHAnsi" w:hAnsi="Arial" w:cs="Arial"/>
          <w:color w:val="000000" w:themeColor="text1"/>
          <w:sz w:val="21"/>
          <w:szCs w:val="21"/>
        </w:rPr>
        <w:t xml:space="preserve"> as a priority. (280 words)</w:t>
      </w:r>
    </w:p>
    <w:p w14:paraId="55F0CEBB" w14:textId="1237AE95" w:rsidR="006E7890" w:rsidRPr="006177A3" w:rsidRDefault="006E7890" w:rsidP="00B717DF">
      <w:pPr>
        <w:pStyle w:val="a4"/>
        <w:spacing w:before="0" w:beforeAutospacing="0" w:after="0" w:afterAutospacing="0"/>
        <w:rPr>
          <w:rFonts w:ascii="Arial" w:eastAsiaTheme="minorHAnsi" w:hAnsi="Arial" w:cs="Arial"/>
          <w:color w:val="000000" w:themeColor="text1"/>
          <w:sz w:val="21"/>
          <w:szCs w:val="21"/>
        </w:rPr>
      </w:pPr>
    </w:p>
    <w:p w14:paraId="7D314B03" w14:textId="6717BDD4" w:rsidR="006E7890" w:rsidRPr="006177A3" w:rsidRDefault="006E7890" w:rsidP="00B717DF">
      <w:pPr>
        <w:pStyle w:val="a4"/>
        <w:spacing w:before="0" w:beforeAutospacing="0" w:after="0" w:afterAutospacing="0"/>
        <w:rPr>
          <w:rFonts w:ascii="Arial" w:eastAsiaTheme="minorHAnsi" w:hAnsi="Arial" w:cs="Arial"/>
          <w:color w:val="000000" w:themeColor="text1"/>
          <w:sz w:val="21"/>
          <w:szCs w:val="21"/>
        </w:rPr>
      </w:pPr>
    </w:p>
    <w:p w14:paraId="14DA6514" w14:textId="67AB93FB" w:rsidR="006E7890" w:rsidRPr="006177A3" w:rsidRDefault="006E7890" w:rsidP="006177A3">
      <w:pPr>
        <w:pStyle w:val="1"/>
        <w:rPr>
          <w:sz w:val="32"/>
          <w:szCs w:val="32"/>
        </w:rPr>
      </w:pPr>
      <w:r w:rsidRPr="006177A3">
        <w:rPr>
          <w:sz w:val="32"/>
          <w:szCs w:val="32"/>
        </w:rPr>
        <w:t>Essay 12</w:t>
      </w:r>
    </w:p>
    <w:p w14:paraId="3C590510" w14:textId="75A80AB4" w:rsidR="006E7890" w:rsidRPr="006177A3" w:rsidRDefault="006E7890"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Task 1</w:t>
      </w:r>
    </w:p>
    <w:p w14:paraId="4AAF8CC2" w14:textId="59FAD594" w:rsidR="006E7890" w:rsidRPr="006177A3" w:rsidRDefault="006E7890" w:rsidP="00B717DF">
      <w:pPr>
        <w:pStyle w:val="a4"/>
        <w:spacing w:before="0" w:beforeAutospacing="0" w:after="0" w:afterAutospacing="0"/>
        <w:rPr>
          <w:rFonts w:ascii="Arial" w:eastAsiaTheme="minorHAnsi" w:hAnsi="Arial" w:cs="Arial"/>
          <w:color w:val="000000" w:themeColor="text1"/>
          <w:sz w:val="21"/>
          <w:szCs w:val="21"/>
        </w:rPr>
      </w:pPr>
    </w:p>
    <w:p w14:paraId="3865BF00" w14:textId="77777777" w:rsidR="00BA4BDE" w:rsidRPr="006177A3" w:rsidRDefault="00BA4BDE" w:rsidP="00B717DF">
      <w:pPr>
        <w:pStyle w:val="a4"/>
        <w:spacing w:before="0" w:beforeAutospacing="0" w:after="0" w:afterAutospacing="0"/>
        <w:rPr>
          <w:rFonts w:ascii="Arial" w:eastAsiaTheme="minorHAnsi" w:hAnsi="Arial" w:cs="Arial"/>
          <w:color w:val="000000" w:themeColor="text1"/>
          <w:sz w:val="21"/>
          <w:szCs w:val="21"/>
        </w:rPr>
      </w:pPr>
    </w:p>
    <w:p w14:paraId="3E16543A" w14:textId="77777777" w:rsidR="00BA4BDE" w:rsidRPr="006177A3" w:rsidRDefault="00BA4BDE" w:rsidP="00B717DF">
      <w:pPr>
        <w:pStyle w:val="a4"/>
        <w:spacing w:before="0" w:beforeAutospacing="0" w:after="0" w:afterAutospacing="0"/>
        <w:rPr>
          <w:rFonts w:ascii="Arial" w:eastAsiaTheme="minorHAnsi" w:hAnsi="Arial" w:cs="Arial"/>
          <w:color w:val="000000" w:themeColor="text1"/>
          <w:sz w:val="21"/>
          <w:szCs w:val="21"/>
        </w:rPr>
      </w:pPr>
    </w:p>
    <w:p w14:paraId="06E071AD" w14:textId="325D3DBD" w:rsidR="00BA4BDE" w:rsidRPr="006177A3" w:rsidRDefault="00BA4BDE"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noProof/>
          <w:color w:val="000000" w:themeColor="text1"/>
          <w:sz w:val="21"/>
          <w:szCs w:val="21"/>
        </w:rPr>
        <w:lastRenderedPageBreak/>
        <w:drawing>
          <wp:inline distT="0" distB="0" distL="0" distR="0" wp14:anchorId="112B13F7" wp14:editId="51077941">
            <wp:extent cx="5943600" cy="575881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스크린샷 2019-05-06 오후 7.55.0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758815"/>
                    </a:xfrm>
                    <a:prstGeom prst="rect">
                      <a:avLst/>
                    </a:prstGeom>
                  </pic:spPr>
                </pic:pic>
              </a:graphicData>
            </a:graphic>
          </wp:inline>
        </w:drawing>
      </w:r>
    </w:p>
    <w:p w14:paraId="0A50263C" w14:textId="77777777" w:rsidR="00BA4BDE" w:rsidRPr="006177A3" w:rsidRDefault="00BA4BDE" w:rsidP="00B717DF">
      <w:pPr>
        <w:pStyle w:val="a4"/>
        <w:spacing w:before="0" w:beforeAutospacing="0" w:after="0" w:afterAutospacing="0"/>
        <w:rPr>
          <w:rFonts w:ascii="Arial" w:eastAsiaTheme="minorHAnsi" w:hAnsi="Arial" w:cs="Arial"/>
          <w:color w:val="000000" w:themeColor="text1"/>
          <w:sz w:val="21"/>
          <w:szCs w:val="21"/>
        </w:rPr>
      </w:pPr>
    </w:p>
    <w:p w14:paraId="6389E8BC" w14:textId="428297F3" w:rsidR="006E7890"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 xml:space="preserve">The given pie charts compare various income sources of three countries in 2014. Overall, </w:t>
      </w:r>
      <w:proofErr w:type="spellStart"/>
      <w:r w:rsidRPr="006177A3">
        <w:rPr>
          <w:rFonts w:ascii="Arial" w:eastAsiaTheme="minorHAnsi" w:hAnsi="Arial" w:cs="Arial"/>
          <w:color w:val="000000" w:themeColor="text1"/>
          <w:sz w:val="21"/>
          <w:szCs w:val="21"/>
        </w:rPr>
        <w:t>Jimsland</w:t>
      </w:r>
      <w:proofErr w:type="spellEnd"/>
      <w:del w:id="228" w:author="Microsoft Office User" w:date="2019-05-11T14:28:00Z">
        <w:r w:rsidRPr="006177A3" w:rsidDel="00B55BC4">
          <w:rPr>
            <w:rFonts w:ascii="Arial" w:eastAsiaTheme="minorHAnsi" w:hAnsi="Arial" w:cs="Arial"/>
            <w:color w:val="000000" w:themeColor="text1"/>
            <w:sz w:val="21"/>
            <w:szCs w:val="21"/>
          </w:rPr>
          <w:delText xml:space="preserve"> country</w:delText>
        </w:r>
      </w:del>
      <w:r w:rsidRPr="006177A3">
        <w:rPr>
          <w:rFonts w:ascii="Arial" w:eastAsiaTheme="minorHAnsi" w:hAnsi="Arial" w:cs="Arial"/>
          <w:color w:val="000000" w:themeColor="text1"/>
          <w:sz w:val="21"/>
          <w:szCs w:val="21"/>
        </w:rPr>
        <w:t xml:space="preserve"> ha</w:t>
      </w:r>
      <w:ins w:id="229" w:author="Microsoft Office User" w:date="2019-05-11T14:28:00Z">
        <w:r w:rsidR="00B55BC4" w:rsidRPr="006177A3">
          <w:rPr>
            <w:rFonts w:ascii="Arial" w:eastAsiaTheme="minorHAnsi" w:hAnsi="Arial" w:cs="Arial"/>
            <w:color w:val="000000" w:themeColor="text1"/>
            <w:sz w:val="21"/>
            <w:szCs w:val="21"/>
          </w:rPr>
          <w:t>d</w:t>
        </w:r>
      </w:ins>
      <w:del w:id="230" w:author="Microsoft Office User" w:date="2019-05-11T14:28:00Z">
        <w:r w:rsidRPr="006177A3" w:rsidDel="00B55BC4">
          <w:rPr>
            <w:rFonts w:ascii="Arial" w:eastAsiaTheme="minorHAnsi" w:hAnsi="Arial" w:cs="Arial"/>
            <w:color w:val="000000" w:themeColor="text1"/>
            <w:sz w:val="21"/>
            <w:szCs w:val="21"/>
          </w:rPr>
          <w:delText>s</w:delText>
        </w:r>
      </w:del>
      <w:r w:rsidRPr="006177A3">
        <w:rPr>
          <w:rFonts w:ascii="Arial" w:eastAsiaTheme="minorHAnsi" w:hAnsi="Arial" w:cs="Arial"/>
          <w:color w:val="000000" w:themeColor="text1"/>
          <w:sz w:val="21"/>
          <w:szCs w:val="21"/>
        </w:rPr>
        <w:t xml:space="preserve"> biggest economic size followed by </w:t>
      </w:r>
      <w:proofErr w:type="spellStart"/>
      <w:r w:rsidRPr="006177A3">
        <w:rPr>
          <w:rFonts w:ascii="Arial" w:eastAsiaTheme="minorHAnsi" w:hAnsi="Arial" w:cs="Arial"/>
          <w:color w:val="000000" w:themeColor="text1"/>
          <w:sz w:val="21"/>
          <w:szCs w:val="21"/>
        </w:rPr>
        <w:t>Timsland</w:t>
      </w:r>
      <w:proofErr w:type="spellEnd"/>
      <w:r w:rsidR="00B97C2E" w:rsidRPr="006177A3">
        <w:rPr>
          <w:rFonts w:ascii="Arial" w:eastAsiaTheme="minorHAnsi" w:hAnsi="Arial" w:cs="Arial"/>
          <w:color w:val="000000" w:themeColor="text1"/>
          <w:sz w:val="21"/>
          <w:szCs w:val="21"/>
        </w:rPr>
        <w:t>,</w:t>
      </w:r>
      <w:r w:rsidRPr="006177A3">
        <w:rPr>
          <w:rFonts w:ascii="Arial" w:eastAsiaTheme="minorHAnsi" w:hAnsi="Arial" w:cs="Arial"/>
          <w:color w:val="000000" w:themeColor="text1"/>
          <w:sz w:val="21"/>
          <w:szCs w:val="21"/>
        </w:rPr>
        <w:t xml:space="preserve"> and </w:t>
      </w:r>
      <w:proofErr w:type="spellStart"/>
      <w:r w:rsidRPr="006177A3">
        <w:rPr>
          <w:rFonts w:ascii="Arial" w:eastAsiaTheme="minorHAnsi" w:hAnsi="Arial" w:cs="Arial"/>
          <w:color w:val="000000" w:themeColor="text1"/>
          <w:sz w:val="21"/>
          <w:szCs w:val="21"/>
        </w:rPr>
        <w:t>Bensland</w:t>
      </w:r>
      <w:proofErr w:type="spellEnd"/>
      <w:r w:rsidRPr="006177A3">
        <w:rPr>
          <w:rFonts w:ascii="Arial" w:eastAsiaTheme="minorHAnsi" w:hAnsi="Arial" w:cs="Arial"/>
          <w:color w:val="000000" w:themeColor="text1"/>
          <w:sz w:val="21"/>
          <w:szCs w:val="21"/>
        </w:rPr>
        <w:t xml:space="preserve"> </w:t>
      </w:r>
      <w:ins w:id="231" w:author="Microsoft Office User" w:date="2019-05-11T14:28:00Z">
        <w:r w:rsidR="00B55BC4" w:rsidRPr="006177A3">
          <w:rPr>
            <w:rFonts w:ascii="Arial" w:eastAsiaTheme="minorHAnsi" w:hAnsi="Arial" w:cs="Arial"/>
            <w:color w:val="000000" w:themeColor="text1"/>
            <w:sz w:val="21"/>
            <w:szCs w:val="21"/>
          </w:rPr>
          <w:t>in terms of income amount</w:t>
        </w:r>
      </w:ins>
      <w:ins w:id="232" w:author="Microsoft Office User" w:date="2019-05-11T14:29:00Z">
        <w:r w:rsidR="00B55BC4" w:rsidRPr="006177A3">
          <w:rPr>
            <w:rFonts w:ascii="Arial" w:eastAsiaTheme="minorHAnsi" w:hAnsi="Arial" w:cs="Arial"/>
            <w:color w:val="000000" w:themeColor="text1"/>
            <w:sz w:val="21"/>
            <w:szCs w:val="21"/>
          </w:rPr>
          <w:t>.</w:t>
        </w:r>
      </w:ins>
      <w:del w:id="233" w:author="Microsoft Office User" w:date="2019-05-11T14:29:00Z">
        <w:r w:rsidRPr="006177A3" w:rsidDel="00B55BC4">
          <w:rPr>
            <w:rFonts w:ascii="Arial" w:eastAsiaTheme="minorHAnsi" w:hAnsi="Arial" w:cs="Arial"/>
            <w:color w:val="000000" w:themeColor="text1"/>
            <w:sz w:val="21"/>
            <w:szCs w:val="21"/>
          </w:rPr>
          <w:delText>has smallest in terms of the amounts of incomes.</w:delText>
        </w:r>
      </w:del>
    </w:p>
    <w:p w14:paraId="1AA40FB6" w14:textId="22FB853F"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p>
    <w:p w14:paraId="26338A58" w14:textId="06371837"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While natural resources were the source which generated the lowest income in all regions, each country had strength in different sources</w:t>
      </w:r>
      <w:r w:rsidR="00B97C2E" w:rsidRPr="006177A3">
        <w:rPr>
          <w:rFonts w:ascii="Arial" w:eastAsiaTheme="minorHAnsi" w:hAnsi="Arial" w:cs="Arial"/>
          <w:color w:val="000000" w:themeColor="text1"/>
          <w:sz w:val="21"/>
          <w:szCs w:val="21"/>
        </w:rPr>
        <w:t>.</w:t>
      </w:r>
      <w:r w:rsidRPr="006177A3">
        <w:rPr>
          <w:rFonts w:ascii="Arial" w:eastAsiaTheme="minorHAnsi" w:hAnsi="Arial" w:cs="Arial"/>
          <w:color w:val="000000" w:themeColor="text1"/>
          <w:sz w:val="21"/>
          <w:szCs w:val="21"/>
        </w:rPr>
        <w:t xml:space="preserve"> </w:t>
      </w:r>
      <w:commentRangeStart w:id="234"/>
      <w:r w:rsidRPr="006177A3">
        <w:rPr>
          <w:rFonts w:ascii="Arial" w:eastAsiaTheme="minorHAnsi" w:hAnsi="Arial" w:cs="Arial"/>
          <w:color w:val="000000" w:themeColor="text1"/>
          <w:sz w:val="21"/>
          <w:szCs w:val="21"/>
        </w:rPr>
        <w:t xml:space="preserve">In </w:t>
      </w:r>
      <w:proofErr w:type="spellStart"/>
      <w:r w:rsidRPr="006177A3">
        <w:rPr>
          <w:rFonts w:ascii="Arial" w:eastAsiaTheme="minorHAnsi" w:hAnsi="Arial" w:cs="Arial"/>
          <w:color w:val="000000" w:themeColor="text1"/>
          <w:sz w:val="21"/>
          <w:szCs w:val="21"/>
        </w:rPr>
        <w:t>Bensland</w:t>
      </w:r>
      <w:proofErr w:type="spellEnd"/>
      <w:ins w:id="235" w:author="Microsoft Office User" w:date="2019-05-11T14:29:00Z">
        <w:r w:rsidR="00B55BC4" w:rsidRPr="006177A3">
          <w:rPr>
            <w:rFonts w:ascii="Arial" w:eastAsiaTheme="minorHAnsi" w:hAnsi="Arial" w:cs="Arial"/>
            <w:color w:val="000000" w:themeColor="text1"/>
            <w:sz w:val="21"/>
            <w:szCs w:val="21"/>
          </w:rPr>
          <w:t xml:space="preserve">, </w:t>
        </w:r>
      </w:ins>
      <w:del w:id="236" w:author="Microsoft Office User" w:date="2019-05-11T14:29:00Z">
        <w:r w:rsidRPr="006177A3" w:rsidDel="00B55BC4">
          <w:rPr>
            <w:rFonts w:ascii="Arial" w:eastAsiaTheme="minorHAnsi" w:hAnsi="Arial" w:cs="Arial"/>
            <w:color w:val="000000" w:themeColor="text1"/>
            <w:sz w:val="21"/>
            <w:szCs w:val="21"/>
          </w:rPr>
          <w:delText xml:space="preserve"> country, </w:delText>
        </w:r>
      </w:del>
      <w:r w:rsidRPr="006177A3">
        <w:rPr>
          <w:rFonts w:ascii="Arial" w:eastAsiaTheme="minorHAnsi" w:hAnsi="Arial" w:cs="Arial"/>
          <w:color w:val="000000" w:themeColor="text1"/>
          <w:sz w:val="21"/>
          <w:szCs w:val="21"/>
        </w:rPr>
        <w:t xml:space="preserve">agricultural activities </w:t>
      </w:r>
      <w:ins w:id="237" w:author="Microsoft Office User" w:date="2019-05-11T14:31:00Z">
        <w:r w:rsidR="00B55BC4" w:rsidRPr="006177A3">
          <w:rPr>
            <w:rFonts w:ascii="Arial" w:eastAsiaTheme="minorHAnsi" w:hAnsi="Arial" w:cs="Arial"/>
            <w:color w:val="000000" w:themeColor="text1"/>
            <w:sz w:val="21"/>
            <w:szCs w:val="21"/>
          </w:rPr>
          <w:t>earned</w:t>
        </w:r>
      </w:ins>
      <w:del w:id="238" w:author="Microsoft Office User" w:date="2019-05-11T14:31:00Z">
        <w:r w:rsidRPr="006177A3" w:rsidDel="00B55BC4">
          <w:rPr>
            <w:rFonts w:ascii="Arial" w:eastAsiaTheme="minorHAnsi" w:hAnsi="Arial" w:cs="Arial"/>
            <w:color w:val="000000" w:themeColor="text1"/>
            <w:sz w:val="21"/>
            <w:szCs w:val="21"/>
          </w:rPr>
          <w:delText>recorded</w:delText>
        </w:r>
      </w:del>
      <w:r w:rsidRPr="006177A3">
        <w:rPr>
          <w:rFonts w:ascii="Arial" w:eastAsiaTheme="minorHAnsi" w:hAnsi="Arial" w:cs="Arial"/>
          <w:color w:val="000000" w:themeColor="text1"/>
          <w:sz w:val="21"/>
          <w:szCs w:val="21"/>
        </w:rPr>
        <w:t xml:space="preserve"> </w:t>
      </w:r>
      <w:ins w:id="239" w:author="Microsoft Office User" w:date="2019-05-11T14:30:00Z">
        <w:r w:rsidR="00B55BC4" w:rsidRPr="006177A3">
          <w:rPr>
            <w:rFonts w:ascii="Arial" w:eastAsiaTheme="minorHAnsi" w:hAnsi="Arial" w:cs="Arial"/>
            <w:color w:val="000000" w:themeColor="text1"/>
            <w:sz w:val="21"/>
            <w:szCs w:val="21"/>
          </w:rPr>
          <w:t xml:space="preserve">the </w:t>
        </w:r>
      </w:ins>
      <w:r w:rsidRPr="006177A3">
        <w:rPr>
          <w:rFonts w:ascii="Arial" w:eastAsiaTheme="minorHAnsi" w:hAnsi="Arial" w:cs="Arial"/>
          <w:color w:val="000000" w:themeColor="text1"/>
          <w:sz w:val="21"/>
          <w:szCs w:val="21"/>
        </w:rPr>
        <w:t xml:space="preserve">highest income at $45,000 whereas heavy industry was </w:t>
      </w:r>
      <w:ins w:id="240" w:author="Microsoft Office User" w:date="2019-05-11T14:30:00Z">
        <w:r w:rsidR="00B55BC4" w:rsidRPr="006177A3">
          <w:rPr>
            <w:rFonts w:ascii="Arial" w:eastAsiaTheme="minorHAnsi" w:hAnsi="Arial" w:cs="Arial"/>
            <w:color w:val="000000" w:themeColor="text1"/>
            <w:sz w:val="21"/>
            <w:szCs w:val="21"/>
          </w:rPr>
          <w:t xml:space="preserve">the top source of income </w:t>
        </w:r>
      </w:ins>
      <w:r w:rsidRPr="006177A3">
        <w:rPr>
          <w:rFonts w:ascii="Arial" w:eastAsiaTheme="minorHAnsi" w:hAnsi="Arial" w:cs="Arial"/>
          <w:color w:val="000000" w:themeColor="text1"/>
          <w:sz w:val="21"/>
          <w:szCs w:val="21"/>
        </w:rPr>
        <w:t xml:space="preserve">in </w:t>
      </w:r>
      <w:proofErr w:type="spellStart"/>
      <w:r w:rsidRPr="006177A3">
        <w:rPr>
          <w:rFonts w:ascii="Arial" w:eastAsiaTheme="minorHAnsi" w:hAnsi="Arial" w:cs="Arial"/>
          <w:color w:val="000000" w:themeColor="text1"/>
          <w:sz w:val="21"/>
          <w:szCs w:val="21"/>
        </w:rPr>
        <w:t>Timsland</w:t>
      </w:r>
      <w:proofErr w:type="spellEnd"/>
      <w:r w:rsidRPr="006177A3">
        <w:rPr>
          <w:rFonts w:ascii="Arial" w:eastAsiaTheme="minorHAnsi" w:hAnsi="Arial" w:cs="Arial"/>
          <w:color w:val="000000" w:themeColor="text1"/>
          <w:sz w:val="21"/>
          <w:szCs w:val="21"/>
        </w:rPr>
        <w:t xml:space="preserve"> and </w:t>
      </w:r>
      <w:ins w:id="241" w:author="Microsoft Office User" w:date="2019-05-11T14:31:00Z">
        <w:r w:rsidR="00B55BC4" w:rsidRPr="006177A3">
          <w:rPr>
            <w:rFonts w:ascii="Arial" w:eastAsiaTheme="minorHAnsi" w:hAnsi="Arial" w:cs="Arial"/>
            <w:color w:val="000000" w:themeColor="text1"/>
            <w:sz w:val="21"/>
            <w:szCs w:val="21"/>
          </w:rPr>
          <w:t xml:space="preserve">it was </w:t>
        </w:r>
      </w:ins>
      <w:r w:rsidRPr="006177A3">
        <w:rPr>
          <w:rFonts w:ascii="Arial" w:eastAsiaTheme="minorHAnsi" w:hAnsi="Arial" w:cs="Arial"/>
          <w:color w:val="000000" w:themeColor="text1"/>
          <w:sz w:val="21"/>
          <w:szCs w:val="21"/>
        </w:rPr>
        <w:t xml:space="preserve">services in </w:t>
      </w:r>
      <w:proofErr w:type="spellStart"/>
      <w:r w:rsidRPr="006177A3">
        <w:rPr>
          <w:rFonts w:ascii="Arial" w:eastAsiaTheme="minorHAnsi" w:hAnsi="Arial" w:cs="Arial"/>
          <w:color w:val="000000" w:themeColor="text1"/>
          <w:sz w:val="21"/>
          <w:szCs w:val="21"/>
        </w:rPr>
        <w:t>Jimsland</w:t>
      </w:r>
      <w:proofErr w:type="spellEnd"/>
      <w:del w:id="242" w:author="Microsoft Office User" w:date="2019-05-11T14:31:00Z">
        <w:r w:rsidRPr="006177A3" w:rsidDel="00B55BC4">
          <w:rPr>
            <w:rFonts w:ascii="Arial" w:eastAsiaTheme="minorHAnsi" w:hAnsi="Arial" w:cs="Arial"/>
            <w:color w:val="000000" w:themeColor="text1"/>
            <w:sz w:val="21"/>
            <w:szCs w:val="21"/>
          </w:rPr>
          <w:delText>’s case</w:delText>
        </w:r>
      </w:del>
      <w:r w:rsidRPr="006177A3">
        <w:rPr>
          <w:rFonts w:ascii="Arial" w:eastAsiaTheme="minorHAnsi" w:hAnsi="Arial" w:cs="Arial"/>
          <w:color w:val="000000" w:themeColor="text1"/>
          <w:sz w:val="21"/>
          <w:szCs w:val="21"/>
        </w:rPr>
        <w:t xml:space="preserve"> at $75,000 and $90,000 respectively.</w:t>
      </w:r>
      <w:commentRangeEnd w:id="234"/>
      <w:r w:rsidR="00B55BC4" w:rsidRPr="006177A3">
        <w:rPr>
          <w:rStyle w:val="a6"/>
          <w:rFonts w:ascii="Arial" w:eastAsiaTheme="minorHAnsi" w:hAnsi="Arial" w:cs="Arial"/>
          <w:kern w:val="2"/>
          <w:sz w:val="20"/>
          <w:szCs w:val="20"/>
        </w:rPr>
        <w:commentReference w:id="234"/>
      </w:r>
    </w:p>
    <w:p w14:paraId="59C6E260" w14:textId="3DE75D15"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p>
    <w:p w14:paraId="6FEAD128" w14:textId="6F49BE67"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commentRangeStart w:id="243"/>
      <w:r w:rsidRPr="006177A3">
        <w:rPr>
          <w:rFonts w:ascii="Arial" w:eastAsiaTheme="minorHAnsi" w:hAnsi="Arial" w:cs="Arial"/>
          <w:color w:val="000000" w:themeColor="text1"/>
          <w:sz w:val="21"/>
          <w:szCs w:val="21"/>
        </w:rPr>
        <w:t xml:space="preserve">Comparing the four income sources with the exception of natural resources, agriculture in </w:t>
      </w:r>
      <w:proofErr w:type="spellStart"/>
      <w:r w:rsidRPr="006177A3">
        <w:rPr>
          <w:rFonts w:ascii="Arial" w:eastAsiaTheme="minorHAnsi" w:hAnsi="Arial" w:cs="Arial"/>
          <w:color w:val="000000" w:themeColor="text1"/>
          <w:sz w:val="21"/>
          <w:szCs w:val="21"/>
        </w:rPr>
        <w:t>Timsland</w:t>
      </w:r>
      <w:proofErr w:type="spellEnd"/>
      <w:r w:rsidRPr="006177A3">
        <w:rPr>
          <w:rFonts w:ascii="Arial" w:eastAsiaTheme="minorHAnsi" w:hAnsi="Arial" w:cs="Arial"/>
          <w:color w:val="000000" w:themeColor="text1"/>
          <w:sz w:val="21"/>
          <w:szCs w:val="21"/>
        </w:rPr>
        <w:t xml:space="preserve"> made only one-third of the levels of </w:t>
      </w:r>
      <w:proofErr w:type="spellStart"/>
      <w:r w:rsidRPr="006177A3">
        <w:rPr>
          <w:rFonts w:ascii="Arial" w:eastAsiaTheme="minorHAnsi" w:hAnsi="Arial" w:cs="Arial"/>
          <w:color w:val="000000" w:themeColor="text1"/>
          <w:sz w:val="21"/>
          <w:szCs w:val="21"/>
        </w:rPr>
        <w:t>Bensland</w:t>
      </w:r>
      <w:proofErr w:type="spellEnd"/>
      <w:r w:rsidRPr="006177A3">
        <w:rPr>
          <w:rFonts w:ascii="Arial" w:eastAsiaTheme="minorHAnsi" w:hAnsi="Arial" w:cs="Arial"/>
          <w:color w:val="000000" w:themeColor="text1"/>
          <w:sz w:val="21"/>
          <w:szCs w:val="21"/>
        </w:rPr>
        <w:t xml:space="preserve"> at $15,000 and $35,000 in </w:t>
      </w:r>
      <w:proofErr w:type="spellStart"/>
      <w:r w:rsidRPr="006177A3">
        <w:rPr>
          <w:rFonts w:ascii="Arial" w:eastAsiaTheme="minorHAnsi" w:hAnsi="Arial" w:cs="Arial"/>
          <w:color w:val="000000" w:themeColor="text1"/>
          <w:sz w:val="21"/>
          <w:szCs w:val="21"/>
        </w:rPr>
        <w:t>Jimsland</w:t>
      </w:r>
      <w:proofErr w:type="spellEnd"/>
      <w:r w:rsidRPr="006177A3">
        <w:rPr>
          <w:rFonts w:ascii="Arial" w:eastAsiaTheme="minorHAnsi" w:hAnsi="Arial" w:cs="Arial"/>
          <w:color w:val="000000" w:themeColor="text1"/>
          <w:sz w:val="21"/>
          <w:szCs w:val="21"/>
        </w:rPr>
        <w:t xml:space="preserve">. Service generated less than a half of the income that </w:t>
      </w:r>
      <w:proofErr w:type="spellStart"/>
      <w:r w:rsidRPr="006177A3">
        <w:rPr>
          <w:rFonts w:ascii="Arial" w:eastAsiaTheme="minorHAnsi" w:hAnsi="Arial" w:cs="Arial"/>
          <w:color w:val="000000" w:themeColor="text1"/>
          <w:sz w:val="21"/>
          <w:szCs w:val="21"/>
        </w:rPr>
        <w:t>Jimsland</w:t>
      </w:r>
      <w:proofErr w:type="spellEnd"/>
      <w:r w:rsidRPr="006177A3">
        <w:rPr>
          <w:rFonts w:ascii="Arial" w:eastAsiaTheme="minorHAnsi" w:hAnsi="Arial" w:cs="Arial"/>
          <w:color w:val="000000" w:themeColor="text1"/>
          <w:sz w:val="21"/>
          <w:szCs w:val="21"/>
        </w:rPr>
        <w:t xml:space="preserve"> made at $40,000 and this was followed by </w:t>
      </w:r>
      <w:proofErr w:type="spellStart"/>
      <w:r w:rsidRPr="006177A3">
        <w:rPr>
          <w:rFonts w:ascii="Arial" w:eastAsiaTheme="minorHAnsi" w:hAnsi="Arial" w:cs="Arial"/>
          <w:color w:val="000000" w:themeColor="text1"/>
          <w:sz w:val="21"/>
          <w:szCs w:val="21"/>
        </w:rPr>
        <w:t>Bensland</w:t>
      </w:r>
      <w:proofErr w:type="spellEnd"/>
      <w:r w:rsidRPr="006177A3">
        <w:rPr>
          <w:rFonts w:ascii="Arial" w:eastAsiaTheme="minorHAnsi" w:hAnsi="Arial" w:cs="Arial"/>
          <w:color w:val="000000" w:themeColor="text1"/>
          <w:sz w:val="21"/>
          <w:szCs w:val="21"/>
        </w:rPr>
        <w:t xml:space="preserve"> where the income from service was another half of </w:t>
      </w:r>
      <w:proofErr w:type="spellStart"/>
      <w:r w:rsidRPr="006177A3">
        <w:rPr>
          <w:rFonts w:ascii="Arial" w:eastAsiaTheme="minorHAnsi" w:hAnsi="Arial" w:cs="Arial"/>
          <w:color w:val="000000" w:themeColor="text1"/>
          <w:sz w:val="21"/>
          <w:szCs w:val="21"/>
        </w:rPr>
        <w:t>Timsland’s</w:t>
      </w:r>
      <w:proofErr w:type="spellEnd"/>
      <w:r w:rsidRPr="006177A3">
        <w:rPr>
          <w:rFonts w:ascii="Arial" w:eastAsiaTheme="minorHAnsi" w:hAnsi="Arial" w:cs="Arial"/>
          <w:color w:val="000000" w:themeColor="text1"/>
          <w:sz w:val="21"/>
          <w:szCs w:val="21"/>
        </w:rPr>
        <w:t xml:space="preserve"> at $20,000. Heavy industry was </w:t>
      </w:r>
      <w:ins w:id="244" w:author="Microsoft Office User" w:date="2019-05-11T14:33:00Z">
        <w:r w:rsidR="00B55BC4" w:rsidRPr="006177A3">
          <w:rPr>
            <w:rFonts w:ascii="Arial" w:eastAsiaTheme="minorHAnsi" w:hAnsi="Arial" w:cs="Arial"/>
            <w:color w:val="000000" w:themeColor="text1"/>
            <w:sz w:val="21"/>
            <w:szCs w:val="21"/>
          </w:rPr>
          <w:t xml:space="preserve">a </w:t>
        </w:r>
      </w:ins>
      <w:r w:rsidRPr="006177A3">
        <w:rPr>
          <w:rFonts w:ascii="Arial" w:eastAsiaTheme="minorHAnsi" w:hAnsi="Arial" w:cs="Arial"/>
          <w:color w:val="000000" w:themeColor="text1"/>
          <w:sz w:val="21"/>
          <w:szCs w:val="21"/>
        </w:rPr>
        <w:t xml:space="preserve">strong income source only in </w:t>
      </w:r>
      <w:proofErr w:type="spellStart"/>
      <w:r w:rsidRPr="006177A3">
        <w:rPr>
          <w:rFonts w:ascii="Arial" w:eastAsiaTheme="minorHAnsi" w:hAnsi="Arial" w:cs="Arial"/>
          <w:color w:val="000000" w:themeColor="text1"/>
          <w:sz w:val="21"/>
          <w:szCs w:val="21"/>
        </w:rPr>
        <w:t>Timsland</w:t>
      </w:r>
      <w:proofErr w:type="spellEnd"/>
      <w:r w:rsidRPr="006177A3">
        <w:rPr>
          <w:rFonts w:ascii="Arial" w:eastAsiaTheme="minorHAnsi" w:hAnsi="Arial" w:cs="Arial"/>
          <w:color w:val="000000" w:themeColor="text1"/>
          <w:sz w:val="21"/>
          <w:szCs w:val="21"/>
        </w:rPr>
        <w:t xml:space="preserve"> as the </w:t>
      </w:r>
      <w:r w:rsidR="00B97C2E" w:rsidRPr="006177A3">
        <w:rPr>
          <w:rFonts w:ascii="Arial" w:eastAsiaTheme="minorHAnsi" w:hAnsi="Arial" w:cs="Arial"/>
          <w:color w:val="000000" w:themeColor="text1"/>
          <w:sz w:val="21"/>
          <w:szCs w:val="21"/>
        </w:rPr>
        <w:t xml:space="preserve">two </w:t>
      </w:r>
      <w:r w:rsidRPr="006177A3">
        <w:rPr>
          <w:rFonts w:ascii="Arial" w:eastAsiaTheme="minorHAnsi" w:hAnsi="Arial" w:cs="Arial"/>
          <w:color w:val="000000" w:themeColor="text1"/>
          <w:sz w:val="21"/>
          <w:szCs w:val="21"/>
        </w:rPr>
        <w:t xml:space="preserve">other countries made only $15,000 each. </w:t>
      </w:r>
      <w:r w:rsidRPr="006177A3">
        <w:rPr>
          <w:rFonts w:ascii="Arial" w:eastAsiaTheme="minorHAnsi" w:hAnsi="Arial" w:cs="Arial"/>
          <w:color w:val="000000" w:themeColor="text1"/>
          <w:sz w:val="21"/>
          <w:szCs w:val="21"/>
        </w:rPr>
        <w:lastRenderedPageBreak/>
        <w:t xml:space="preserve">Lastly, light industry yielded </w:t>
      </w:r>
      <w:ins w:id="245" w:author="Microsoft Office User" w:date="2019-05-11T14:33:00Z">
        <w:r w:rsidR="00B55BC4" w:rsidRPr="006177A3">
          <w:rPr>
            <w:rFonts w:ascii="Arial" w:eastAsiaTheme="minorHAnsi" w:hAnsi="Arial" w:cs="Arial"/>
            <w:color w:val="000000" w:themeColor="text1"/>
            <w:sz w:val="21"/>
            <w:szCs w:val="21"/>
          </w:rPr>
          <w:t xml:space="preserve">a </w:t>
        </w:r>
      </w:ins>
      <w:r w:rsidRPr="006177A3">
        <w:rPr>
          <w:rFonts w:ascii="Arial" w:eastAsiaTheme="minorHAnsi" w:hAnsi="Arial" w:cs="Arial"/>
          <w:color w:val="000000" w:themeColor="text1"/>
          <w:sz w:val="21"/>
          <w:szCs w:val="21"/>
        </w:rPr>
        <w:t xml:space="preserve">little above than a half of </w:t>
      </w:r>
      <w:proofErr w:type="spellStart"/>
      <w:r w:rsidRPr="006177A3">
        <w:rPr>
          <w:rFonts w:ascii="Arial" w:eastAsiaTheme="minorHAnsi" w:hAnsi="Arial" w:cs="Arial"/>
          <w:color w:val="000000" w:themeColor="text1"/>
          <w:sz w:val="21"/>
          <w:szCs w:val="21"/>
        </w:rPr>
        <w:t>Jimsland</w:t>
      </w:r>
      <w:proofErr w:type="spellEnd"/>
      <w:r w:rsidRPr="006177A3">
        <w:rPr>
          <w:rFonts w:ascii="Arial" w:eastAsiaTheme="minorHAnsi" w:hAnsi="Arial" w:cs="Arial"/>
          <w:color w:val="000000" w:themeColor="text1"/>
          <w:sz w:val="21"/>
          <w:szCs w:val="21"/>
        </w:rPr>
        <w:t xml:space="preserve"> in </w:t>
      </w:r>
      <w:proofErr w:type="spellStart"/>
      <w:r w:rsidRPr="006177A3">
        <w:rPr>
          <w:rFonts w:ascii="Arial" w:eastAsiaTheme="minorHAnsi" w:hAnsi="Arial" w:cs="Arial"/>
          <w:color w:val="000000" w:themeColor="text1"/>
          <w:sz w:val="21"/>
          <w:szCs w:val="21"/>
        </w:rPr>
        <w:t>Timsland</w:t>
      </w:r>
      <w:proofErr w:type="spellEnd"/>
      <w:r w:rsidRPr="006177A3">
        <w:rPr>
          <w:rFonts w:ascii="Arial" w:eastAsiaTheme="minorHAnsi" w:hAnsi="Arial" w:cs="Arial"/>
          <w:color w:val="000000" w:themeColor="text1"/>
          <w:sz w:val="21"/>
          <w:szCs w:val="21"/>
        </w:rPr>
        <w:t xml:space="preserve"> at $40,000, and only a quarter of </w:t>
      </w:r>
      <w:proofErr w:type="spellStart"/>
      <w:r w:rsidRPr="006177A3">
        <w:rPr>
          <w:rFonts w:ascii="Arial" w:eastAsiaTheme="minorHAnsi" w:hAnsi="Arial" w:cs="Arial"/>
          <w:color w:val="000000" w:themeColor="text1"/>
          <w:sz w:val="21"/>
          <w:szCs w:val="21"/>
        </w:rPr>
        <w:t>Timsland</w:t>
      </w:r>
      <w:proofErr w:type="spellEnd"/>
      <w:r w:rsidRPr="006177A3">
        <w:rPr>
          <w:rFonts w:ascii="Arial" w:eastAsiaTheme="minorHAnsi" w:hAnsi="Arial" w:cs="Arial"/>
          <w:color w:val="000000" w:themeColor="text1"/>
          <w:sz w:val="21"/>
          <w:szCs w:val="21"/>
        </w:rPr>
        <w:t xml:space="preserve"> w</w:t>
      </w:r>
      <w:ins w:id="246" w:author="Microsoft Office User" w:date="2019-05-11T14:34:00Z">
        <w:r w:rsidR="00B55BC4" w:rsidRPr="006177A3">
          <w:rPr>
            <w:rFonts w:ascii="Arial" w:eastAsiaTheme="minorHAnsi" w:hAnsi="Arial" w:cs="Arial"/>
            <w:color w:val="000000" w:themeColor="text1"/>
            <w:sz w:val="21"/>
            <w:szCs w:val="21"/>
          </w:rPr>
          <w:t>as</w:t>
        </w:r>
      </w:ins>
      <w:del w:id="247" w:author="Microsoft Office User" w:date="2019-05-11T14:34:00Z">
        <w:r w:rsidRPr="006177A3" w:rsidDel="00B55BC4">
          <w:rPr>
            <w:rFonts w:ascii="Arial" w:eastAsiaTheme="minorHAnsi" w:hAnsi="Arial" w:cs="Arial"/>
            <w:color w:val="000000" w:themeColor="text1"/>
            <w:sz w:val="21"/>
            <w:szCs w:val="21"/>
          </w:rPr>
          <w:delText>ere</w:delText>
        </w:r>
      </w:del>
      <w:r w:rsidRPr="006177A3">
        <w:rPr>
          <w:rFonts w:ascii="Arial" w:eastAsiaTheme="minorHAnsi" w:hAnsi="Arial" w:cs="Arial"/>
          <w:color w:val="000000" w:themeColor="text1"/>
          <w:sz w:val="21"/>
          <w:szCs w:val="21"/>
        </w:rPr>
        <w:t xml:space="preserve"> made in </w:t>
      </w:r>
      <w:proofErr w:type="spellStart"/>
      <w:r w:rsidRPr="006177A3">
        <w:rPr>
          <w:rFonts w:ascii="Arial" w:eastAsiaTheme="minorHAnsi" w:hAnsi="Arial" w:cs="Arial"/>
          <w:color w:val="000000" w:themeColor="text1"/>
          <w:sz w:val="21"/>
          <w:szCs w:val="21"/>
        </w:rPr>
        <w:t>Bensland</w:t>
      </w:r>
      <w:proofErr w:type="spellEnd"/>
      <w:r w:rsidRPr="006177A3">
        <w:rPr>
          <w:rFonts w:ascii="Arial" w:eastAsiaTheme="minorHAnsi" w:hAnsi="Arial" w:cs="Arial"/>
          <w:color w:val="000000" w:themeColor="text1"/>
          <w:sz w:val="21"/>
          <w:szCs w:val="21"/>
        </w:rPr>
        <w:t xml:space="preserve"> at $10,000. </w:t>
      </w:r>
      <w:commentRangeEnd w:id="243"/>
      <w:r w:rsidR="00B55BC4" w:rsidRPr="006177A3">
        <w:rPr>
          <w:rStyle w:val="a6"/>
          <w:rFonts w:ascii="Arial" w:eastAsiaTheme="minorHAnsi" w:hAnsi="Arial" w:cs="Arial"/>
          <w:kern w:val="2"/>
          <w:sz w:val="20"/>
          <w:szCs w:val="20"/>
        </w:rPr>
        <w:commentReference w:id="243"/>
      </w:r>
      <w:r w:rsidRPr="006177A3">
        <w:rPr>
          <w:rFonts w:ascii="Arial" w:eastAsiaTheme="minorHAnsi" w:hAnsi="Arial" w:cs="Arial"/>
          <w:color w:val="000000" w:themeColor="text1"/>
          <w:sz w:val="21"/>
          <w:szCs w:val="21"/>
        </w:rPr>
        <w:t>(187 words)</w:t>
      </w:r>
    </w:p>
    <w:p w14:paraId="6B2BAD06" w14:textId="3737EF89"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p>
    <w:p w14:paraId="77ED2F10" w14:textId="61335FEA" w:rsidR="00B55BC4" w:rsidRPr="006177A3" w:rsidRDefault="00B55BC4" w:rsidP="00B717DF">
      <w:pPr>
        <w:pStyle w:val="a4"/>
        <w:spacing w:before="0" w:beforeAutospacing="0" w:after="0" w:afterAutospacing="0"/>
        <w:rPr>
          <w:rFonts w:ascii="Arial" w:eastAsiaTheme="minorHAnsi" w:hAnsi="Arial" w:cs="Arial"/>
          <w:b/>
          <w:color w:val="000000" w:themeColor="text1"/>
          <w:sz w:val="21"/>
          <w:szCs w:val="21"/>
        </w:rPr>
      </w:pPr>
    </w:p>
    <w:p w14:paraId="0AF36B74" w14:textId="6F13AA4F" w:rsidR="00B55BC4" w:rsidRPr="006177A3" w:rsidRDefault="00B55BC4" w:rsidP="00B717DF">
      <w:pPr>
        <w:pStyle w:val="a4"/>
        <w:spacing w:before="0" w:beforeAutospacing="0" w:after="0" w:afterAutospacing="0"/>
        <w:rPr>
          <w:rFonts w:ascii="Arial" w:eastAsiaTheme="minorHAnsi" w:hAnsi="Arial" w:cs="Arial"/>
          <w:b/>
          <w:color w:val="4472C4" w:themeColor="accent1"/>
          <w:sz w:val="21"/>
          <w:szCs w:val="21"/>
        </w:rPr>
      </w:pPr>
      <w:r w:rsidRPr="006177A3">
        <w:rPr>
          <w:rFonts w:ascii="Arial" w:eastAsiaTheme="minorHAnsi" w:hAnsi="Arial" w:cs="Arial"/>
          <w:b/>
          <w:color w:val="4472C4" w:themeColor="accent1"/>
          <w:sz w:val="21"/>
          <w:szCs w:val="21"/>
        </w:rPr>
        <w:t>FEEDBACK</w:t>
      </w:r>
    </w:p>
    <w:p w14:paraId="607983D8" w14:textId="7C25B069" w:rsidR="00B55BC4" w:rsidRPr="006177A3" w:rsidRDefault="00B55BC4" w:rsidP="00EC7878">
      <w:pPr>
        <w:pStyle w:val="a4"/>
        <w:numPr>
          <w:ilvl w:val="0"/>
          <w:numId w:val="11"/>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 xml:space="preserve">It’s actually US millions, not just US dollar. </w:t>
      </w:r>
    </w:p>
    <w:p w14:paraId="4CED998A" w14:textId="0E8F400F" w:rsidR="00B55BC4" w:rsidRPr="006177A3" w:rsidRDefault="00B55BC4" w:rsidP="00EC7878">
      <w:pPr>
        <w:pStyle w:val="a4"/>
        <w:numPr>
          <w:ilvl w:val="0"/>
          <w:numId w:val="11"/>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You have 15 pieces of information. Should you use all that information? Absolutely not. We need to wisely group together. You could’ve organized it by industry. Heavy and light industry together for each country, and then agriculture and natural resources together since they are from kind of similar source, and you can leave service by its own.</w:t>
      </w:r>
      <w:r w:rsidR="00A43357" w:rsidRPr="006177A3">
        <w:rPr>
          <w:rFonts w:ascii="Arial" w:eastAsiaTheme="minorHAnsi" w:hAnsi="Arial" w:cs="Arial"/>
          <w:color w:val="4472C4" w:themeColor="accent1"/>
          <w:sz w:val="21"/>
          <w:szCs w:val="21"/>
        </w:rPr>
        <w:t xml:space="preserve"> You do have to group. </w:t>
      </w:r>
    </w:p>
    <w:p w14:paraId="28992D02" w14:textId="0D78AB57" w:rsidR="00A43357" w:rsidRPr="006177A3" w:rsidRDefault="00A43357" w:rsidP="00EC7878">
      <w:pPr>
        <w:pStyle w:val="a4"/>
        <w:numPr>
          <w:ilvl w:val="0"/>
          <w:numId w:val="11"/>
        </w:numPr>
        <w:spacing w:before="0" w:beforeAutospacing="0" w:after="0" w:afterAutospacing="0"/>
        <w:rPr>
          <w:rFonts w:ascii="Arial" w:eastAsiaTheme="minorHAnsi" w:hAnsi="Arial" w:cs="Arial"/>
          <w:color w:val="4472C4" w:themeColor="accent1"/>
          <w:sz w:val="21"/>
          <w:szCs w:val="21"/>
        </w:rPr>
      </w:pPr>
      <w:proofErr w:type="spellStart"/>
      <w:r w:rsidRPr="006177A3">
        <w:rPr>
          <w:rFonts w:ascii="Arial" w:eastAsiaTheme="minorHAnsi" w:hAnsi="Arial" w:cs="Arial"/>
          <w:color w:val="4472C4" w:themeColor="accent1"/>
          <w:sz w:val="21"/>
          <w:szCs w:val="21"/>
        </w:rPr>
        <w:t>Forexample</w:t>
      </w:r>
      <w:proofErr w:type="spellEnd"/>
      <w:r w:rsidRPr="006177A3">
        <w:rPr>
          <w:rFonts w:ascii="Arial" w:eastAsiaTheme="minorHAnsi" w:hAnsi="Arial" w:cs="Arial"/>
          <w:color w:val="4472C4" w:themeColor="accent1"/>
          <w:sz w:val="21"/>
          <w:szCs w:val="21"/>
        </w:rPr>
        <w:t xml:space="preserve">, Heavy and light industries account for 15 and 10,000 in </w:t>
      </w:r>
      <w:proofErr w:type="spellStart"/>
      <w:r w:rsidRPr="006177A3">
        <w:rPr>
          <w:rFonts w:ascii="Arial" w:eastAsiaTheme="minorHAnsi" w:hAnsi="Arial" w:cs="Arial"/>
          <w:color w:val="4472C4" w:themeColor="accent1"/>
          <w:sz w:val="21"/>
          <w:szCs w:val="21"/>
        </w:rPr>
        <w:t>Bensland</w:t>
      </w:r>
      <w:proofErr w:type="spellEnd"/>
      <w:r w:rsidRPr="006177A3">
        <w:rPr>
          <w:rFonts w:ascii="Arial" w:eastAsiaTheme="minorHAnsi" w:hAnsi="Arial" w:cs="Arial"/>
          <w:color w:val="4472C4" w:themeColor="accent1"/>
          <w:sz w:val="21"/>
          <w:szCs w:val="21"/>
        </w:rPr>
        <w:t xml:space="preserve"> whereas this figure was far greater in </w:t>
      </w:r>
      <w:proofErr w:type="spellStart"/>
      <w:r w:rsidRPr="006177A3">
        <w:rPr>
          <w:rFonts w:ascii="Arial" w:eastAsiaTheme="minorHAnsi" w:hAnsi="Arial" w:cs="Arial"/>
          <w:color w:val="4472C4" w:themeColor="accent1"/>
          <w:sz w:val="21"/>
          <w:szCs w:val="21"/>
        </w:rPr>
        <w:t>Timsland</w:t>
      </w:r>
      <w:proofErr w:type="spellEnd"/>
      <w:r w:rsidRPr="006177A3">
        <w:rPr>
          <w:rFonts w:ascii="Arial" w:eastAsiaTheme="minorHAnsi" w:hAnsi="Arial" w:cs="Arial"/>
          <w:color w:val="4472C4" w:themeColor="accent1"/>
          <w:sz w:val="21"/>
          <w:szCs w:val="21"/>
        </w:rPr>
        <w:t xml:space="preserve"> at ~ and ~. While the figure from heavy industry in </w:t>
      </w:r>
      <w:proofErr w:type="spellStart"/>
      <w:r w:rsidRPr="006177A3">
        <w:rPr>
          <w:rFonts w:ascii="Arial" w:eastAsiaTheme="minorHAnsi" w:hAnsi="Arial" w:cs="Arial"/>
          <w:color w:val="4472C4" w:themeColor="accent1"/>
          <w:sz w:val="21"/>
          <w:szCs w:val="21"/>
        </w:rPr>
        <w:t>Jimsland</w:t>
      </w:r>
      <w:proofErr w:type="spellEnd"/>
      <w:r w:rsidRPr="006177A3">
        <w:rPr>
          <w:rFonts w:ascii="Arial" w:eastAsiaTheme="minorHAnsi" w:hAnsi="Arial" w:cs="Arial"/>
          <w:color w:val="4472C4" w:themeColor="accent1"/>
          <w:sz w:val="21"/>
          <w:szCs w:val="21"/>
        </w:rPr>
        <w:t xml:space="preserve"> and </w:t>
      </w:r>
      <w:proofErr w:type="spellStart"/>
      <w:r w:rsidRPr="006177A3">
        <w:rPr>
          <w:rFonts w:ascii="Arial" w:eastAsiaTheme="minorHAnsi" w:hAnsi="Arial" w:cs="Arial"/>
          <w:color w:val="4472C4" w:themeColor="accent1"/>
          <w:sz w:val="21"/>
          <w:szCs w:val="21"/>
        </w:rPr>
        <w:t>Bensland</w:t>
      </w:r>
      <w:proofErr w:type="spellEnd"/>
      <w:r w:rsidRPr="006177A3">
        <w:rPr>
          <w:rFonts w:ascii="Arial" w:eastAsiaTheme="minorHAnsi" w:hAnsi="Arial" w:cs="Arial"/>
          <w:color w:val="4472C4" w:themeColor="accent1"/>
          <w:sz w:val="21"/>
          <w:szCs w:val="21"/>
        </w:rPr>
        <w:t xml:space="preserve"> was the same in terms of dollar amount, it made up a smaller proportion of the income in </w:t>
      </w:r>
      <w:proofErr w:type="spellStart"/>
      <w:r w:rsidRPr="006177A3">
        <w:rPr>
          <w:rFonts w:ascii="Arial" w:eastAsiaTheme="minorHAnsi" w:hAnsi="Arial" w:cs="Arial"/>
          <w:color w:val="4472C4" w:themeColor="accent1"/>
          <w:sz w:val="21"/>
          <w:szCs w:val="21"/>
        </w:rPr>
        <w:t>Jimsland</w:t>
      </w:r>
      <w:proofErr w:type="spellEnd"/>
      <w:r w:rsidRPr="006177A3">
        <w:rPr>
          <w:rFonts w:ascii="Arial" w:eastAsiaTheme="minorHAnsi" w:hAnsi="Arial" w:cs="Arial"/>
          <w:color w:val="4472C4" w:themeColor="accent1"/>
          <w:sz w:val="21"/>
          <w:szCs w:val="21"/>
        </w:rPr>
        <w:t xml:space="preserve">. You can say light industry was very large at 70,000 which is a little over a quarter of the total income. </w:t>
      </w:r>
    </w:p>
    <w:p w14:paraId="6951D09D" w14:textId="66BCC123" w:rsidR="00A43357" w:rsidRPr="006177A3" w:rsidRDefault="00A43357" w:rsidP="00B717DF">
      <w:pPr>
        <w:pStyle w:val="a4"/>
        <w:spacing w:before="0" w:beforeAutospacing="0" w:after="0" w:afterAutospacing="0"/>
        <w:rPr>
          <w:rFonts w:ascii="Arial" w:eastAsiaTheme="minorHAnsi" w:hAnsi="Arial" w:cs="Arial"/>
          <w:color w:val="000000" w:themeColor="text1"/>
          <w:sz w:val="21"/>
          <w:szCs w:val="21"/>
        </w:rPr>
      </w:pPr>
    </w:p>
    <w:p w14:paraId="724A40F1" w14:textId="77777777" w:rsidR="00EC7878" w:rsidRPr="006177A3" w:rsidRDefault="00EC7878" w:rsidP="00B717DF">
      <w:pPr>
        <w:pStyle w:val="a4"/>
        <w:spacing w:before="0" w:beforeAutospacing="0" w:after="0" w:afterAutospacing="0"/>
        <w:rPr>
          <w:rFonts w:ascii="Arial" w:eastAsiaTheme="minorHAnsi" w:hAnsi="Arial" w:cs="Arial"/>
          <w:color w:val="000000" w:themeColor="text1"/>
          <w:sz w:val="21"/>
          <w:szCs w:val="21"/>
        </w:rPr>
      </w:pPr>
    </w:p>
    <w:p w14:paraId="712E3F86" w14:textId="2CB9DF06"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Task 2</w:t>
      </w:r>
    </w:p>
    <w:p w14:paraId="54D54822" w14:textId="77777777" w:rsidR="00BA4BDE" w:rsidRPr="006177A3" w:rsidRDefault="00BA4BDE" w:rsidP="00BA4BDE">
      <w:pPr>
        <w:widowControl/>
        <w:wordWrap/>
        <w:autoSpaceDE/>
        <w:autoSpaceDN/>
        <w:spacing w:before="100" w:beforeAutospacing="1" w:after="100" w:afterAutospacing="1"/>
        <w:jc w:val="left"/>
        <w:rPr>
          <w:rFonts w:ascii="Arial" w:eastAsiaTheme="minorHAnsi" w:hAnsi="Arial" w:cs="Arial"/>
          <w:kern w:val="0"/>
          <w:sz w:val="28"/>
          <w:szCs w:val="28"/>
        </w:rPr>
      </w:pPr>
      <w:r w:rsidRPr="006177A3">
        <w:rPr>
          <w:rFonts w:ascii="Arial" w:eastAsiaTheme="minorHAnsi" w:hAnsi="Arial" w:cs="Arial"/>
          <w:b/>
          <w:bCs/>
          <w:kern w:val="0"/>
          <w:sz w:val="21"/>
          <w:szCs w:val="21"/>
        </w:rPr>
        <w:t xml:space="preserve">Do you think it is better for students to work before their university study? Why? Share reasons and specific examples to support your choice. </w:t>
      </w:r>
    </w:p>
    <w:p w14:paraId="71ADB621" w14:textId="3030FEBC"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p>
    <w:p w14:paraId="62A937C1" w14:textId="75F4B385"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commentRangeStart w:id="248"/>
      <w:r w:rsidRPr="006177A3">
        <w:rPr>
          <w:rFonts w:ascii="Arial" w:eastAsiaTheme="minorHAnsi" w:hAnsi="Arial" w:cs="Arial"/>
          <w:color w:val="000000" w:themeColor="text1"/>
          <w:sz w:val="21"/>
          <w:szCs w:val="21"/>
        </w:rPr>
        <w:t>It is a common path for teenagers who recently graduated from their high</w:t>
      </w:r>
      <w:r w:rsidR="00B97C2E" w:rsidRPr="006177A3">
        <w:rPr>
          <w:rFonts w:ascii="Arial" w:eastAsiaTheme="minorHAnsi" w:hAnsi="Arial" w:cs="Arial"/>
          <w:color w:val="000000" w:themeColor="text1"/>
          <w:sz w:val="21"/>
          <w:szCs w:val="21"/>
        </w:rPr>
        <w:t xml:space="preserve"> s</w:t>
      </w:r>
      <w:r w:rsidRPr="006177A3">
        <w:rPr>
          <w:rFonts w:ascii="Arial" w:eastAsiaTheme="minorHAnsi" w:hAnsi="Arial" w:cs="Arial"/>
          <w:color w:val="000000" w:themeColor="text1"/>
          <w:sz w:val="21"/>
          <w:szCs w:val="21"/>
        </w:rPr>
        <w:t xml:space="preserve">chools to </w:t>
      </w:r>
      <w:ins w:id="249" w:author="Microsoft Office User" w:date="2019-05-11T14:40:00Z">
        <w:r w:rsidR="00A43357" w:rsidRPr="006177A3">
          <w:rPr>
            <w:rFonts w:ascii="Arial" w:eastAsiaTheme="minorHAnsi" w:hAnsi="Arial" w:cs="Arial"/>
            <w:color w:val="000000" w:themeColor="text1"/>
            <w:sz w:val="21"/>
            <w:szCs w:val="21"/>
          </w:rPr>
          <w:t xml:space="preserve">go </w:t>
        </w:r>
      </w:ins>
      <w:ins w:id="250" w:author="Microsoft Office User" w:date="2019-05-11T14:41:00Z">
        <w:r w:rsidR="00A43357" w:rsidRPr="006177A3">
          <w:rPr>
            <w:rFonts w:ascii="Arial" w:eastAsiaTheme="minorHAnsi" w:hAnsi="Arial" w:cs="Arial"/>
            <w:color w:val="000000" w:themeColor="text1"/>
            <w:sz w:val="21"/>
            <w:szCs w:val="21"/>
          </w:rPr>
          <w:t xml:space="preserve">straight </w:t>
        </w:r>
      </w:ins>
      <w:del w:id="251" w:author="Microsoft Office User" w:date="2019-05-11T14:40:00Z">
        <w:r w:rsidRPr="006177A3" w:rsidDel="00A43357">
          <w:rPr>
            <w:rFonts w:ascii="Arial" w:eastAsiaTheme="minorHAnsi" w:hAnsi="Arial" w:cs="Arial"/>
            <w:color w:val="000000" w:themeColor="text1"/>
            <w:sz w:val="21"/>
            <w:szCs w:val="21"/>
          </w:rPr>
          <w:delText xml:space="preserve">straightly </w:delText>
        </w:r>
      </w:del>
      <w:del w:id="252" w:author="Microsoft Office User" w:date="2019-05-11T14:41:00Z">
        <w:r w:rsidRPr="006177A3" w:rsidDel="00A43357">
          <w:rPr>
            <w:rFonts w:ascii="Arial" w:eastAsiaTheme="minorHAnsi" w:hAnsi="Arial" w:cs="Arial"/>
            <w:color w:val="000000" w:themeColor="text1"/>
            <w:sz w:val="21"/>
            <w:szCs w:val="21"/>
          </w:rPr>
          <w:delText xml:space="preserve">continue studying </w:delText>
        </w:r>
      </w:del>
      <w:r w:rsidRPr="006177A3">
        <w:rPr>
          <w:rFonts w:ascii="Arial" w:eastAsiaTheme="minorHAnsi" w:hAnsi="Arial" w:cs="Arial"/>
          <w:color w:val="000000" w:themeColor="text1"/>
          <w:sz w:val="21"/>
          <w:szCs w:val="21"/>
        </w:rPr>
        <w:t>in</w:t>
      </w:r>
      <w:ins w:id="253" w:author="Microsoft Office User" w:date="2019-05-11T14:41:00Z">
        <w:r w:rsidR="00A43357" w:rsidRPr="006177A3">
          <w:rPr>
            <w:rFonts w:ascii="Arial" w:eastAsiaTheme="minorHAnsi" w:hAnsi="Arial" w:cs="Arial"/>
            <w:color w:val="000000" w:themeColor="text1"/>
            <w:sz w:val="21"/>
            <w:szCs w:val="21"/>
          </w:rPr>
          <w:t>to</w:t>
        </w:r>
      </w:ins>
      <w:r w:rsidRPr="006177A3">
        <w:rPr>
          <w:rFonts w:ascii="Arial" w:eastAsiaTheme="minorHAnsi" w:hAnsi="Arial" w:cs="Arial"/>
          <w:color w:val="000000" w:themeColor="text1"/>
          <w:sz w:val="21"/>
          <w:szCs w:val="21"/>
        </w:rPr>
        <w:t xml:space="preserve"> university. It seems like earning an undergraduate degree is more important tha</w:t>
      </w:r>
      <w:del w:id="254" w:author="Microsoft Office User" w:date="2019-05-11T14:41:00Z">
        <w:r w:rsidRPr="006177A3" w:rsidDel="00A43357">
          <w:rPr>
            <w:rFonts w:ascii="Arial" w:eastAsiaTheme="minorHAnsi" w:hAnsi="Arial" w:cs="Arial"/>
            <w:color w:val="000000" w:themeColor="text1"/>
            <w:sz w:val="21"/>
            <w:szCs w:val="21"/>
          </w:rPr>
          <w:delText>t</w:delText>
        </w:r>
      </w:del>
      <w:r w:rsidRPr="006177A3">
        <w:rPr>
          <w:rFonts w:ascii="Arial" w:eastAsiaTheme="minorHAnsi" w:hAnsi="Arial" w:cs="Arial"/>
          <w:color w:val="000000" w:themeColor="text1"/>
          <w:sz w:val="21"/>
          <w:szCs w:val="21"/>
        </w:rPr>
        <w:t>n any other thing</w:t>
      </w:r>
      <w:del w:id="255" w:author="Microsoft Office User" w:date="2019-05-11T14:41:00Z">
        <w:r w:rsidRPr="006177A3" w:rsidDel="00A43357">
          <w:rPr>
            <w:rFonts w:ascii="Arial" w:eastAsiaTheme="minorHAnsi" w:hAnsi="Arial" w:cs="Arial"/>
            <w:color w:val="000000" w:themeColor="text1"/>
            <w:sz w:val="21"/>
            <w:szCs w:val="21"/>
          </w:rPr>
          <w:delText>s</w:delText>
        </w:r>
      </w:del>
      <w:r w:rsidRPr="006177A3">
        <w:rPr>
          <w:rFonts w:ascii="Arial" w:eastAsiaTheme="minorHAnsi" w:hAnsi="Arial" w:cs="Arial"/>
          <w:color w:val="000000" w:themeColor="text1"/>
          <w:sz w:val="21"/>
          <w:szCs w:val="21"/>
        </w:rPr>
        <w:t xml:space="preserve"> in their near future. I believe that having a certain amount of time before entering to university is essential in their life and having</w:t>
      </w:r>
      <w:del w:id="256" w:author="Microsoft Office User" w:date="2019-05-11T14:41:00Z">
        <w:r w:rsidRPr="006177A3" w:rsidDel="00A43357">
          <w:rPr>
            <w:rFonts w:ascii="Arial" w:eastAsiaTheme="minorHAnsi" w:hAnsi="Arial" w:cs="Arial"/>
            <w:color w:val="000000" w:themeColor="text1"/>
            <w:sz w:val="21"/>
            <w:szCs w:val="21"/>
          </w:rPr>
          <w:delText xml:space="preserve"> a</w:delText>
        </w:r>
      </w:del>
      <w:r w:rsidRPr="006177A3">
        <w:rPr>
          <w:rFonts w:ascii="Arial" w:eastAsiaTheme="minorHAnsi" w:hAnsi="Arial" w:cs="Arial"/>
          <w:color w:val="000000" w:themeColor="text1"/>
          <w:sz w:val="21"/>
          <w:szCs w:val="21"/>
        </w:rPr>
        <w:t xml:space="preserve"> work experience would be one of the best ways to spend that gap.</w:t>
      </w:r>
      <w:commentRangeEnd w:id="248"/>
      <w:r w:rsidR="00A43357" w:rsidRPr="006177A3">
        <w:rPr>
          <w:rStyle w:val="a6"/>
          <w:rFonts w:ascii="Arial" w:eastAsiaTheme="minorHAnsi" w:hAnsi="Arial" w:cs="Arial"/>
          <w:kern w:val="2"/>
          <w:sz w:val="20"/>
          <w:szCs w:val="20"/>
        </w:rPr>
        <w:commentReference w:id="248"/>
      </w:r>
    </w:p>
    <w:p w14:paraId="12A0222C" w14:textId="244BB1C0"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p>
    <w:p w14:paraId="18590A9D" w14:textId="40D0F121"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commentRangeStart w:id="257"/>
      <w:r w:rsidRPr="006177A3">
        <w:rPr>
          <w:rFonts w:ascii="Arial" w:eastAsiaTheme="minorHAnsi" w:hAnsi="Arial" w:cs="Arial"/>
          <w:color w:val="000000" w:themeColor="text1"/>
          <w:sz w:val="21"/>
          <w:szCs w:val="21"/>
        </w:rPr>
        <w:t xml:space="preserve">One reason is that </w:t>
      </w:r>
      <w:commentRangeEnd w:id="257"/>
      <w:r w:rsidR="00A43357" w:rsidRPr="006177A3">
        <w:rPr>
          <w:rStyle w:val="a6"/>
          <w:rFonts w:ascii="Arial" w:eastAsiaTheme="minorHAnsi" w:hAnsi="Arial" w:cs="Arial"/>
          <w:kern w:val="2"/>
          <w:sz w:val="20"/>
          <w:szCs w:val="20"/>
        </w:rPr>
        <w:commentReference w:id="257"/>
      </w:r>
      <w:commentRangeStart w:id="258"/>
      <w:r w:rsidRPr="006177A3">
        <w:rPr>
          <w:rFonts w:ascii="Arial" w:eastAsiaTheme="minorHAnsi" w:hAnsi="Arial" w:cs="Arial"/>
          <w:color w:val="000000" w:themeColor="text1"/>
          <w:sz w:val="21"/>
          <w:szCs w:val="21"/>
        </w:rPr>
        <w:t>most of the high</w:t>
      </w:r>
      <w:r w:rsidR="000D0AFB" w:rsidRPr="006177A3">
        <w:rPr>
          <w:rFonts w:ascii="Arial" w:eastAsiaTheme="minorHAnsi" w:hAnsi="Arial" w:cs="Arial"/>
          <w:color w:val="000000" w:themeColor="text1"/>
          <w:sz w:val="21"/>
          <w:szCs w:val="21"/>
        </w:rPr>
        <w:t xml:space="preserve"> </w:t>
      </w:r>
      <w:r w:rsidRPr="006177A3">
        <w:rPr>
          <w:rFonts w:ascii="Arial" w:eastAsiaTheme="minorHAnsi" w:hAnsi="Arial" w:cs="Arial"/>
          <w:color w:val="000000" w:themeColor="text1"/>
          <w:sz w:val="21"/>
          <w:szCs w:val="21"/>
        </w:rPr>
        <w:t xml:space="preserve">school teenagers </w:t>
      </w:r>
      <w:ins w:id="259" w:author="Microsoft Office User" w:date="2019-05-11T14:47:00Z">
        <w:r w:rsidR="00A43357" w:rsidRPr="006177A3">
          <w:rPr>
            <w:rFonts w:ascii="Arial" w:eastAsiaTheme="minorHAnsi" w:hAnsi="Arial" w:cs="Arial"/>
            <w:color w:val="000000" w:themeColor="text1"/>
            <w:sz w:val="21"/>
            <w:szCs w:val="21"/>
          </w:rPr>
          <w:t>can</w:t>
        </w:r>
      </w:ins>
      <w:del w:id="260" w:author="Microsoft Office User" w:date="2019-05-11T14:47:00Z">
        <w:r w:rsidRPr="006177A3" w:rsidDel="00A43357">
          <w:rPr>
            <w:rFonts w:ascii="Arial" w:eastAsiaTheme="minorHAnsi" w:hAnsi="Arial" w:cs="Arial"/>
            <w:color w:val="000000" w:themeColor="text1"/>
            <w:sz w:val="21"/>
            <w:szCs w:val="21"/>
          </w:rPr>
          <w:delText xml:space="preserve">still could </w:delText>
        </w:r>
      </w:del>
      <w:r w:rsidRPr="006177A3">
        <w:rPr>
          <w:rFonts w:ascii="Arial" w:eastAsiaTheme="minorHAnsi" w:hAnsi="Arial" w:cs="Arial"/>
          <w:color w:val="000000" w:themeColor="text1"/>
          <w:sz w:val="21"/>
          <w:szCs w:val="21"/>
        </w:rPr>
        <w:t>not find their aptitude of studying</w:t>
      </w:r>
      <w:commentRangeEnd w:id="258"/>
      <w:r w:rsidR="00A43357" w:rsidRPr="006177A3">
        <w:rPr>
          <w:rStyle w:val="a6"/>
          <w:rFonts w:ascii="Arial" w:eastAsiaTheme="minorHAnsi" w:hAnsi="Arial" w:cs="Arial"/>
          <w:kern w:val="2"/>
          <w:sz w:val="20"/>
          <w:szCs w:val="20"/>
        </w:rPr>
        <w:commentReference w:id="258"/>
      </w:r>
      <w:r w:rsidRPr="006177A3">
        <w:rPr>
          <w:rFonts w:ascii="Arial" w:eastAsiaTheme="minorHAnsi" w:hAnsi="Arial" w:cs="Arial"/>
          <w:color w:val="000000" w:themeColor="text1"/>
          <w:sz w:val="21"/>
          <w:szCs w:val="21"/>
        </w:rPr>
        <w:t xml:space="preserve">. The subject that they choose for undergraduate studying could either fit them well or not, and they should ponder to choose the suitable one. Working as an intern or even as a part-time employee could help them navigate their areas of interest even if it is a short period. I was one of those who went to university straight away after high school, and I chose my major, Sociology, only because my test score fit into it and it is in the social science </w:t>
      </w:r>
      <w:del w:id="261" w:author="Microsoft Office User" w:date="2019-05-11T14:49:00Z">
        <w:r w:rsidRPr="006177A3" w:rsidDel="003A6EEA">
          <w:rPr>
            <w:rFonts w:ascii="Arial" w:eastAsiaTheme="minorHAnsi" w:hAnsi="Arial" w:cs="Arial"/>
            <w:color w:val="000000" w:themeColor="text1"/>
            <w:sz w:val="21"/>
            <w:szCs w:val="21"/>
          </w:rPr>
          <w:delText>boundary.</w:delText>
        </w:r>
      </w:del>
      <w:ins w:id="262" w:author="Microsoft Office User" w:date="2019-05-11T14:49:00Z">
        <w:r w:rsidR="003A6EEA" w:rsidRPr="006177A3">
          <w:rPr>
            <w:rFonts w:ascii="Arial" w:eastAsiaTheme="minorHAnsi" w:hAnsi="Arial" w:cs="Arial"/>
            <w:color w:val="000000" w:themeColor="text1"/>
            <w:sz w:val="21"/>
            <w:szCs w:val="21"/>
          </w:rPr>
          <w:t>sector.</w:t>
        </w:r>
      </w:ins>
      <w:r w:rsidRPr="006177A3">
        <w:rPr>
          <w:rFonts w:ascii="Arial" w:eastAsiaTheme="minorHAnsi" w:hAnsi="Arial" w:cs="Arial"/>
          <w:color w:val="000000" w:themeColor="text1"/>
          <w:sz w:val="21"/>
          <w:szCs w:val="21"/>
        </w:rPr>
        <w:t xml:space="preserve"> I wish I could have known my areas of interest and what I would ultimately want to be. Having </w:t>
      </w:r>
      <w:del w:id="263" w:author="Microsoft Office User" w:date="2019-05-11T14:49:00Z">
        <w:r w:rsidRPr="006177A3" w:rsidDel="003A6EEA">
          <w:rPr>
            <w:rFonts w:ascii="Arial" w:eastAsiaTheme="minorHAnsi" w:hAnsi="Arial" w:cs="Arial"/>
            <w:color w:val="000000" w:themeColor="text1"/>
            <w:sz w:val="21"/>
            <w:szCs w:val="21"/>
          </w:rPr>
          <w:delText xml:space="preserve">a </w:delText>
        </w:r>
      </w:del>
      <w:r w:rsidRPr="006177A3">
        <w:rPr>
          <w:rFonts w:ascii="Arial" w:eastAsiaTheme="minorHAnsi" w:hAnsi="Arial" w:cs="Arial"/>
          <w:color w:val="000000" w:themeColor="text1"/>
          <w:sz w:val="21"/>
          <w:szCs w:val="21"/>
        </w:rPr>
        <w:t xml:space="preserve">work experience in </w:t>
      </w:r>
      <w:ins w:id="264" w:author="Microsoft Office User" w:date="2019-05-11T14:49:00Z">
        <w:r w:rsidR="003A6EEA" w:rsidRPr="006177A3">
          <w:rPr>
            <w:rFonts w:ascii="Arial" w:eastAsiaTheme="minorHAnsi" w:hAnsi="Arial" w:cs="Arial"/>
            <w:color w:val="000000" w:themeColor="text1"/>
            <w:sz w:val="21"/>
            <w:szCs w:val="21"/>
          </w:rPr>
          <w:t xml:space="preserve">a </w:t>
        </w:r>
      </w:ins>
      <w:r w:rsidRPr="006177A3">
        <w:rPr>
          <w:rFonts w:ascii="Arial" w:eastAsiaTheme="minorHAnsi" w:hAnsi="Arial" w:cs="Arial"/>
          <w:color w:val="000000" w:themeColor="text1"/>
          <w:sz w:val="21"/>
          <w:szCs w:val="21"/>
        </w:rPr>
        <w:t>related field would have helped me a lot to decide.</w:t>
      </w:r>
    </w:p>
    <w:p w14:paraId="19307912" w14:textId="73A15970"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p>
    <w:p w14:paraId="0FF11CD8" w14:textId="207F3B44"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 xml:space="preserve">Another reason </w:t>
      </w:r>
      <w:ins w:id="265" w:author="Microsoft Office User" w:date="2019-05-11T14:49:00Z">
        <w:r w:rsidR="003A6EEA" w:rsidRPr="006177A3">
          <w:rPr>
            <w:rFonts w:ascii="Arial" w:eastAsiaTheme="minorHAnsi" w:hAnsi="Arial" w:cs="Arial"/>
            <w:color w:val="000000" w:themeColor="text1"/>
            <w:sz w:val="21"/>
            <w:szCs w:val="21"/>
          </w:rPr>
          <w:t xml:space="preserve">why students should </w:t>
        </w:r>
      </w:ins>
      <w:ins w:id="266" w:author="Microsoft Office User" w:date="2019-05-11T14:50:00Z">
        <w:r w:rsidR="003A6EEA" w:rsidRPr="006177A3">
          <w:rPr>
            <w:rFonts w:ascii="Arial" w:eastAsiaTheme="minorHAnsi" w:hAnsi="Arial" w:cs="Arial"/>
            <w:color w:val="000000" w:themeColor="text1"/>
            <w:sz w:val="21"/>
            <w:szCs w:val="21"/>
          </w:rPr>
          <w:t xml:space="preserve">work before university </w:t>
        </w:r>
      </w:ins>
      <w:r w:rsidRPr="006177A3">
        <w:rPr>
          <w:rFonts w:ascii="Arial" w:eastAsiaTheme="minorHAnsi" w:hAnsi="Arial" w:cs="Arial"/>
          <w:color w:val="000000" w:themeColor="text1"/>
          <w:sz w:val="21"/>
          <w:szCs w:val="21"/>
        </w:rPr>
        <w:t>is that they can build</w:t>
      </w:r>
      <w:del w:id="267" w:author="Microsoft Office User" w:date="2019-05-11T14:50:00Z">
        <w:r w:rsidRPr="006177A3" w:rsidDel="003A6EEA">
          <w:rPr>
            <w:rFonts w:ascii="Arial" w:eastAsiaTheme="minorHAnsi" w:hAnsi="Arial" w:cs="Arial"/>
            <w:color w:val="000000" w:themeColor="text1"/>
            <w:sz w:val="21"/>
            <w:szCs w:val="21"/>
          </w:rPr>
          <w:delText xml:space="preserve"> an</w:delText>
        </w:r>
      </w:del>
      <w:r w:rsidRPr="006177A3">
        <w:rPr>
          <w:rFonts w:ascii="Arial" w:eastAsiaTheme="minorHAnsi" w:hAnsi="Arial" w:cs="Arial"/>
          <w:color w:val="000000" w:themeColor="text1"/>
          <w:sz w:val="21"/>
          <w:szCs w:val="21"/>
        </w:rPr>
        <w:t xml:space="preserve"> interpersonal skill</w:t>
      </w:r>
      <w:ins w:id="268" w:author="Microsoft Office User" w:date="2019-05-11T14:50:00Z">
        <w:r w:rsidR="003A6EEA" w:rsidRPr="006177A3">
          <w:rPr>
            <w:rFonts w:ascii="Arial" w:eastAsiaTheme="minorHAnsi" w:hAnsi="Arial" w:cs="Arial"/>
            <w:color w:val="000000" w:themeColor="text1"/>
            <w:sz w:val="21"/>
            <w:szCs w:val="21"/>
          </w:rPr>
          <w:t>s</w:t>
        </w:r>
      </w:ins>
      <w:r w:rsidRPr="006177A3">
        <w:rPr>
          <w:rFonts w:ascii="Arial" w:eastAsiaTheme="minorHAnsi" w:hAnsi="Arial" w:cs="Arial"/>
          <w:color w:val="000000" w:themeColor="text1"/>
          <w:sz w:val="21"/>
          <w:szCs w:val="21"/>
        </w:rPr>
        <w:t xml:space="preserve"> in work by dealing with many people from different backgrounds, and this could feed into their </w:t>
      </w:r>
      <w:commentRangeStart w:id="269"/>
      <w:r w:rsidRPr="006177A3">
        <w:rPr>
          <w:rFonts w:ascii="Arial" w:eastAsiaTheme="minorHAnsi" w:hAnsi="Arial" w:cs="Arial"/>
          <w:color w:val="000000" w:themeColor="text1"/>
          <w:sz w:val="21"/>
          <w:szCs w:val="21"/>
        </w:rPr>
        <w:t>amicable</w:t>
      </w:r>
      <w:commentRangeEnd w:id="269"/>
      <w:r w:rsidR="003A6EEA" w:rsidRPr="006177A3">
        <w:rPr>
          <w:rStyle w:val="a6"/>
          <w:rFonts w:ascii="Arial" w:eastAsiaTheme="minorHAnsi" w:hAnsi="Arial" w:cs="Arial"/>
          <w:kern w:val="2"/>
          <w:sz w:val="20"/>
          <w:szCs w:val="20"/>
        </w:rPr>
        <w:commentReference w:id="269"/>
      </w:r>
      <w:r w:rsidRPr="006177A3">
        <w:rPr>
          <w:rFonts w:ascii="Arial" w:eastAsiaTheme="minorHAnsi" w:hAnsi="Arial" w:cs="Arial"/>
          <w:color w:val="000000" w:themeColor="text1"/>
          <w:sz w:val="21"/>
          <w:szCs w:val="21"/>
        </w:rPr>
        <w:t xml:space="preserve"> social life once they get into university. Studying in university requires</w:t>
      </w:r>
      <w:del w:id="270" w:author="Microsoft Office User" w:date="2019-05-11T14:51:00Z">
        <w:r w:rsidRPr="006177A3" w:rsidDel="003A6EEA">
          <w:rPr>
            <w:rFonts w:ascii="Arial" w:eastAsiaTheme="minorHAnsi" w:hAnsi="Arial" w:cs="Arial"/>
            <w:color w:val="000000" w:themeColor="text1"/>
            <w:sz w:val="21"/>
            <w:szCs w:val="21"/>
          </w:rPr>
          <w:delText xml:space="preserve"> them</w:delText>
        </w:r>
      </w:del>
      <w:r w:rsidRPr="006177A3">
        <w:rPr>
          <w:rFonts w:ascii="Arial" w:eastAsiaTheme="minorHAnsi" w:hAnsi="Arial" w:cs="Arial"/>
          <w:color w:val="000000" w:themeColor="text1"/>
          <w:sz w:val="21"/>
          <w:szCs w:val="21"/>
        </w:rPr>
        <w:t xml:space="preserve"> lots of teamwork and communication skills to deal with their professors. </w:t>
      </w:r>
      <w:ins w:id="271" w:author="Microsoft Office User" w:date="2019-05-11T14:51:00Z">
        <w:r w:rsidR="003A6EEA" w:rsidRPr="006177A3">
          <w:rPr>
            <w:rFonts w:ascii="Arial" w:eastAsiaTheme="minorHAnsi" w:hAnsi="Arial" w:cs="Arial"/>
            <w:color w:val="000000" w:themeColor="text1"/>
            <w:sz w:val="21"/>
            <w:szCs w:val="21"/>
          </w:rPr>
          <w:t>Those</w:t>
        </w:r>
      </w:ins>
      <w:del w:id="272" w:author="Microsoft Office User" w:date="2019-05-11T14:51:00Z">
        <w:r w:rsidRPr="006177A3" w:rsidDel="003A6EEA">
          <w:rPr>
            <w:rFonts w:ascii="Arial" w:eastAsiaTheme="minorHAnsi" w:hAnsi="Arial" w:cs="Arial"/>
            <w:color w:val="000000" w:themeColor="text1"/>
            <w:sz w:val="21"/>
            <w:szCs w:val="21"/>
          </w:rPr>
          <w:delText>The one</w:delText>
        </w:r>
      </w:del>
      <w:r w:rsidRPr="006177A3">
        <w:rPr>
          <w:rFonts w:ascii="Arial" w:eastAsiaTheme="minorHAnsi" w:hAnsi="Arial" w:cs="Arial"/>
          <w:color w:val="000000" w:themeColor="text1"/>
          <w:sz w:val="21"/>
          <w:szCs w:val="21"/>
        </w:rPr>
        <w:t xml:space="preserve"> who already have the interpersonal experience is expected to yield higher score</w:t>
      </w:r>
      <w:ins w:id="273" w:author="Microsoft Office User" w:date="2019-05-11T14:51:00Z">
        <w:r w:rsidR="003A6EEA" w:rsidRPr="006177A3">
          <w:rPr>
            <w:rFonts w:ascii="Arial" w:eastAsiaTheme="minorHAnsi" w:hAnsi="Arial" w:cs="Arial"/>
            <w:color w:val="000000" w:themeColor="text1"/>
            <w:sz w:val="21"/>
            <w:szCs w:val="21"/>
          </w:rPr>
          <w:t>s</w:t>
        </w:r>
      </w:ins>
      <w:r w:rsidRPr="006177A3">
        <w:rPr>
          <w:rFonts w:ascii="Arial" w:eastAsiaTheme="minorHAnsi" w:hAnsi="Arial" w:cs="Arial"/>
          <w:color w:val="000000" w:themeColor="text1"/>
          <w:sz w:val="21"/>
          <w:szCs w:val="21"/>
        </w:rPr>
        <w:t xml:space="preserve"> in school </w:t>
      </w:r>
      <w:ins w:id="274" w:author="Microsoft Office User" w:date="2019-05-11T14:51:00Z">
        <w:r w:rsidR="003A6EEA" w:rsidRPr="006177A3">
          <w:rPr>
            <w:rFonts w:ascii="Arial" w:eastAsiaTheme="minorHAnsi" w:hAnsi="Arial" w:cs="Arial"/>
            <w:color w:val="000000" w:themeColor="text1"/>
            <w:sz w:val="21"/>
            <w:szCs w:val="21"/>
          </w:rPr>
          <w:t>task</w:t>
        </w:r>
      </w:ins>
      <w:del w:id="275" w:author="Microsoft Office User" w:date="2019-05-11T14:51:00Z">
        <w:r w:rsidRPr="006177A3" w:rsidDel="003A6EEA">
          <w:rPr>
            <w:rFonts w:ascii="Arial" w:eastAsiaTheme="minorHAnsi" w:hAnsi="Arial" w:cs="Arial"/>
            <w:color w:val="000000" w:themeColor="text1"/>
            <w:sz w:val="21"/>
            <w:szCs w:val="21"/>
          </w:rPr>
          <w:delText>work</w:delText>
        </w:r>
      </w:del>
      <w:r w:rsidRPr="006177A3">
        <w:rPr>
          <w:rFonts w:ascii="Arial" w:eastAsiaTheme="minorHAnsi" w:hAnsi="Arial" w:cs="Arial"/>
          <w:color w:val="000000" w:themeColor="text1"/>
          <w:sz w:val="21"/>
          <w:szCs w:val="21"/>
        </w:rPr>
        <w:t xml:space="preserve">s which involve teamwork and </w:t>
      </w:r>
      <w:commentRangeStart w:id="276"/>
      <w:r w:rsidRPr="006177A3">
        <w:rPr>
          <w:rFonts w:ascii="Arial" w:eastAsiaTheme="minorHAnsi" w:hAnsi="Arial" w:cs="Arial"/>
          <w:color w:val="000000" w:themeColor="text1"/>
          <w:sz w:val="21"/>
          <w:szCs w:val="21"/>
        </w:rPr>
        <w:t>more qualified school life</w:t>
      </w:r>
      <w:commentRangeEnd w:id="276"/>
      <w:r w:rsidR="003A6EEA" w:rsidRPr="006177A3">
        <w:rPr>
          <w:rStyle w:val="a6"/>
          <w:rFonts w:ascii="Arial" w:eastAsiaTheme="minorHAnsi" w:hAnsi="Arial" w:cs="Arial"/>
          <w:kern w:val="2"/>
          <w:sz w:val="20"/>
          <w:szCs w:val="20"/>
        </w:rPr>
        <w:commentReference w:id="276"/>
      </w:r>
      <w:r w:rsidRPr="006177A3">
        <w:rPr>
          <w:rFonts w:ascii="Arial" w:eastAsiaTheme="minorHAnsi" w:hAnsi="Arial" w:cs="Arial"/>
          <w:color w:val="000000" w:themeColor="text1"/>
          <w:sz w:val="21"/>
          <w:szCs w:val="21"/>
        </w:rPr>
        <w:t>.</w:t>
      </w:r>
    </w:p>
    <w:p w14:paraId="684A4A5C" w14:textId="0513A46F"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p>
    <w:p w14:paraId="5D97F736" w14:textId="779FFE74" w:rsidR="00AA519F" w:rsidRPr="006177A3" w:rsidRDefault="00AA519F" w:rsidP="00B717DF">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 xml:space="preserve">There have been more students who hold bachelor’s degree without </w:t>
      </w:r>
      <w:r w:rsidR="000D0AFB" w:rsidRPr="006177A3">
        <w:rPr>
          <w:rFonts w:ascii="Arial" w:eastAsiaTheme="minorHAnsi" w:hAnsi="Arial" w:cs="Arial"/>
          <w:color w:val="000000" w:themeColor="text1"/>
          <w:sz w:val="21"/>
          <w:szCs w:val="21"/>
        </w:rPr>
        <w:t>a</w:t>
      </w:r>
      <w:r w:rsidRPr="006177A3">
        <w:rPr>
          <w:rFonts w:ascii="Arial" w:eastAsiaTheme="minorHAnsi" w:hAnsi="Arial" w:cs="Arial"/>
          <w:color w:val="000000" w:themeColor="text1"/>
          <w:sz w:val="21"/>
          <w:szCs w:val="21"/>
        </w:rPr>
        <w:t xml:space="preserve"> certainty of their future career or </w:t>
      </w:r>
      <w:commentRangeStart w:id="277"/>
      <w:r w:rsidRPr="006177A3">
        <w:rPr>
          <w:rFonts w:ascii="Arial" w:eastAsiaTheme="minorHAnsi" w:hAnsi="Arial" w:cs="Arial"/>
          <w:color w:val="000000" w:themeColor="text1"/>
          <w:sz w:val="21"/>
          <w:szCs w:val="21"/>
        </w:rPr>
        <w:t>lack of interpersonal skill</w:t>
      </w:r>
      <w:r w:rsidR="000D0AFB" w:rsidRPr="006177A3">
        <w:rPr>
          <w:rFonts w:ascii="Arial" w:eastAsiaTheme="minorHAnsi" w:hAnsi="Arial" w:cs="Arial"/>
          <w:color w:val="000000" w:themeColor="text1"/>
          <w:sz w:val="21"/>
          <w:szCs w:val="21"/>
        </w:rPr>
        <w:t>s</w:t>
      </w:r>
      <w:commentRangeEnd w:id="277"/>
      <w:r w:rsidR="003A6EEA" w:rsidRPr="006177A3">
        <w:rPr>
          <w:rStyle w:val="a6"/>
          <w:rFonts w:ascii="Arial" w:eastAsiaTheme="minorHAnsi" w:hAnsi="Arial" w:cs="Arial"/>
          <w:kern w:val="2"/>
          <w:sz w:val="20"/>
          <w:szCs w:val="20"/>
        </w:rPr>
        <w:commentReference w:id="277"/>
      </w:r>
      <w:r w:rsidRPr="006177A3">
        <w:rPr>
          <w:rFonts w:ascii="Arial" w:eastAsiaTheme="minorHAnsi" w:hAnsi="Arial" w:cs="Arial"/>
          <w:color w:val="000000" w:themeColor="text1"/>
          <w:sz w:val="21"/>
          <w:szCs w:val="21"/>
        </w:rPr>
        <w:t xml:space="preserve">. Having a work experience before their university study would certainly benefit them in </w:t>
      </w:r>
      <w:ins w:id="278" w:author="Microsoft Office User" w:date="2019-05-11T14:52:00Z">
        <w:r w:rsidR="003A6EEA" w:rsidRPr="006177A3">
          <w:rPr>
            <w:rFonts w:ascii="Arial" w:eastAsiaTheme="minorHAnsi" w:hAnsi="Arial" w:cs="Arial"/>
            <w:color w:val="000000" w:themeColor="text1"/>
            <w:sz w:val="21"/>
            <w:szCs w:val="21"/>
          </w:rPr>
          <w:t xml:space="preserve">the </w:t>
        </w:r>
      </w:ins>
      <w:r w:rsidRPr="006177A3">
        <w:rPr>
          <w:rFonts w:ascii="Arial" w:eastAsiaTheme="minorHAnsi" w:hAnsi="Arial" w:cs="Arial"/>
          <w:color w:val="000000" w:themeColor="text1"/>
          <w:sz w:val="21"/>
          <w:szCs w:val="21"/>
        </w:rPr>
        <w:t>long term. (321 words)</w:t>
      </w:r>
    </w:p>
    <w:p w14:paraId="4FF1B142" w14:textId="22D6B3FB" w:rsidR="003A6EEA" w:rsidRDefault="003A6EEA" w:rsidP="00B717DF">
      <w:pPr>
        <w:pStyle w:val="a4"/>
        <w:spacing w:before="0" w:beforeAutospacing="0" w:after="0" w:afterAutospacing="0"/>
        <w:rPr>
          <w:rFonts w:ascii="Arial" w:eastAsiaTheme="minorHAnsi" w:hAnsi="Arial" w:cs="Arial"/>
          <w:color w:val="000000" w:themeColor="text1"/>
          <w:sz w:val="21"/>
          <w:szCs w:val="21"/>
        </w:rPr>
      </w:pPr>
    </w:p>
    <w:p w14:paraId="21C364B3" w14:textId="5FFAE990" w:rsidR="006177A3" w:rsidRDefault="006177A3" w:rsidP="00B717DF">
      <w:pPr>
        <w:pStyle w:val="a4"/>
        <w:spacing w:before="0" w:beforeAutospacing="0" w:after="0" w:afterAutospacing="0"/>
        <w:rPr>
          <w:rFonts w:ascii="Arial" w:eastAsiaTheme="minorHAnsi" w:hAnsi="Arial" w:cs="Arial"/>
          <w:color w:val="000000" w:themeColor="text1"/>
          <w:sz w:val="21"/>
          <w:szCs w:val="21"/>
        </w:rPr>
      </w:pPr>
    </w:p>
    <w:p w14:paraId="37DF1E8B" w14:textId="77777777" w:rsidR="006177A3" w:rsidRPr="006177A3" w:rsidRDefault="006177A3" w:rsidP="00B717DF">
      <w:pPr>
        <w:pStyle w:val="a4"/>
        <w:spacing w:before="0" w:beforeAutospacing="0" w:after="0" w:afterAutospacing="0"/>
        <w:rPr>
          <w:rFonts w:ascii="Arial" w:eastAsiaTheme="minorHAnsi" w:hAnsi="Arial" w:cs="Arial" w:hint="eastAsia"/>
          <w:color w:val="000000" w:themeColor="text1"/>
          <w:sz w:val="21"/>
          <w:szCs w:val="21"/>
        </w:rPr>
      </w:pPr>
    </w:p>
    <w:p w14:paraId="49A41103" w14:textId="77777777" w:rsidR="00EC7878" w:rsidRPr="006177A3" w:rsidRDefault="00EC7878" w:rsidP="00B717DF">
      <w:pPr>
        <w:pStyle w:val="a4"/>
        <w:spacing w:before="0" w:beforeAutospacing="0" w:after="0" w:afterAutospacing="0"/>
        <w:rPr>
          <w:rFonts w:ascii="Arial" w:eastAsiaTheme="minorHAnsi" w:hAnsi="Arial" w:cs="Arial"/>
          <w:color w:val="000000" w:themeColor="text1"/>
          <w:sz w:val="21"/>
          <w:szCs w:val="21"/>
        </w:rPr>
      </w:pPr>
    </w:p>
    <w:p w14:paraId="76F8613A" w14:textId="1F8623B2" w:rsidR="003A6EEA" w:rsidRPr="006177A3" w:rsidRDefault="003A6EEA" w:rsidP="00B717DF">
      <w:pPr>
        <w:pStyle w:val="a4"/>
        <w:spacing w:before="0" w:beforeAutospacing="0" w:after="0" w:afterAutospacing="0"/>
        <w:rPr>
          <w:rFonts w:ascii="Arial" w:eastAsiaTheme="minorHAnsi" w:hAnsi="Arial" w:cs="Arial"/>
          <w:b/>
          <w:color w:val="4472C4" w:themeColor="accent1"/>
          <w:sz w:val="21"/>
          <w:szCs w:val="21"/>
        </w:rPr>
      </w:pPr>
      <w:r w:rsidRPr="006177A3">
        <w:rPr>
          <w:rFonts w:ascii="Arial" w:eastAsiaTheme="minorHAnsi" w:hAnsi="Arial" w:cs="Arial"/>
          <w:b/>
          <w:color w:val="4472C4" w:themeColor="accent1"/>
          <w:sz w:val="21"/>
          <w:szCs w:val="21"/>
        </w:rPr>
        <w:lastRenderedPageBreak/>
        <w:t>FEEDBACK</w:t>
      </w:r>
    </w:p>
    <w:p w14:paraId="78142E5D" w14:textId="4A4D3897" w:rsidR="003A6EEA" w:rsidRPr="006177A3" w:rsidRDefault="003A6EEA" w:rsidP="00EC7878">
      <w:pPr>
        <w:pStyle w:val="a4"/>
        <w:numPr>
          <w:ilvl w:val="0"/>
          <w:numId w:val="10"/>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 xml:space="preserve">There are a few areas that are incoherent, I really don’t know what you’re trying to say. It does </w:t>
      </w:r>
      <w:proofErr w:type="spellStart"/>
      <w:r w:rsidRPr="006177A3">
        <w:rPr>
          <w:rFonts w:ascii="Arial" w:eastAsiaTheme="minorHAnsi" w:hAnsi="Arial" w:cs="Arial"/>
          <w:color w:val="4472C4" w:themeColor="accent1"/>
          <w:sz w:val="21"/>
          <w:szCs w:val="21"/>
        </w:rPr>
        <w:t>creat</w:t>
      </w:r>
      <w:proofErr w:type="spellEnd"/>
      <w:r w:rsidRPr="006177A3">
        <w:rPr>
          <w:rFonts w:ascii="Arial" w:eastAsiaTheme="minorHAnsi" w:hAnsi="Arial" w:cs="Arial"/>
          <w:color w:val="4472C4" w:themeColor="accent1"/>
          <w:sz w:val="21"/>
          <w:szCs w:val="21"/>
        </w:rPr>
        <w:t xml:space="preserve"> some confusion. </w:t>
      </w:r>
    </w:p>
    <w:p w14:paraId="0F80DE29" w14:textId="1FD6FB78" w:rsidR="003A6EEA" w:rsidRPr="006177A3" w:rsidRDefault="003A6EEA" w:rsidP="00EC7878">
      <w:pPr>
        <w:pStyle w:val="a4"/>
        <w:numPr>
          <w:ilvl w:val="0"/>
          <w:numId w:val="10"/>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I want to see it more developed. 2</w:t>
      </w:r>
      <w:r w:rsidRPr="006177A3">
        <w:rPr>
          <w:rFonts w:ascii="Arial" w:eastAsiaTheme="minorHAnsi" w:hAnsi="Arial" w:cs="Arial"/>
          <w:color w:val="4472C4" w:themeColor="accent1"/>
          <w:sz w:val="21"/>
          <w:szCs w:val="21"/>
          <w:vertAlign w:val="superscript"/>
        </w:rPr>
        <w:t>nd</w:t>
      </w:r>
      <w:r w:rsidRPr="006177A3">
        <w:rPr>
          <w:rFonts w:ascii="Arial" w:eastAsiaTheme="minorHAnsi" w:hAnsi="Arial" w:cs="Arial"/>
          <w:color w:val="4472C4" w:themeColor="accent1"/>
          <w:sz w:val="21"/>
          <w:szCs w:val="21"/>
        </w:rPr>
        <w:t xml:space="preserve"> boy paragraph is much shorter than 1</w:t>
      </w:r>
      <w:r w:rsidRPr="006177A3">
        <w:rPr>
          <w:rFonts w:ascii="Arial" w:eastAsiaTheme="minorHAnsi" w:hAnsi="Arial" w:cs="Arial"/>
          <w:color w:val="4472C4" w:themeColor="accent1"/>
          <w:sz w:val="21"/>
          <w:szCs w:val="21"/>
          <w:vertAlign w:val="superscript"/>
        </w:rPr>
        <w:t>st</w:t>
      </w:r>
      <w:r w:rsidRPr="006177A3">
        <w:rPr>
          <w:rFonts w:ascii="Arial" w:eastAsiaTheme="minorHAnsi" w:hAnsi="Arial" w:cs="Arial"/>
          <w:color w:val="4472C4" w:themeColor="accent1"/>
          <w:sz w:val="21"/>
          <w:szCs w:val="21"/>
        </w:rPr>
        <w:t xml:space="preserve"> one. Same length of introduction. You really needed to explain it more. </w:t>
      </w:r>
    </w:p>
    <w:p w14:paraId="2336BF52" w14:textId="77777777" w:rsidR="00EC7878" w:rsidRPr="006177A3" w:rsidRDefault="003A6EEA" w:rsidP="00EC7878">
      <w:pPr>
        <w:pStyle w:val="a4"/>
        <w:numPr>
          <w:ilvl w:val="0"/>
          <w:numId w:val="10"/>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 xml:space="preserve">My counter argument is that, </w:t>
      </w:r>
      <w:proofErr w:type="gramStart"/>
      <w:r w:rsidRPr="006177A3">
        <w:rPr>
          <w:rFonts w:ascii="Arial" w:eastAsiaTheme="minorHAnsi" w:hAnsi="Arial" w:cs="Arial"/>
          <w:color w:val="4472C4" w:themeColor="accent1"/>
          <w:sz w:val="21"/>
          <w:szCs w:val="21"/>
        </w:rPr>
        <w:t>But</w:t>
      </w:r>
      <w:proofErr w:type="gramEnd"/>
      <w:r w:rsidRPr="006177A3">
        <w:rPr>
          <w:rFonts w:ascii="Arial" w:eastAsiaTheme="minorHAnsi" w:hAnsi="Arial" w:cs="Arial"/>
          <w:color w:val="4472C4" w:themeColor="accent1"/>
          <w:sz w:val="21"/>
          <w:szCs w:val="21"/>
        </w:rPr>
        <w:t xml:space="preserve"> in university also meet people from diverse background and you have to work together, so why does one need to work before university in order to gain this skill? This can’t be the </w:t>
      </w:r>
      <w:proofErr w:type="spellStart"/>
      <w:r w:rsidRPr="006177A3">
        <w:rPr>
          <w:rFonts w:ascii="Arial" w:eastAsiaTheme="minorHAnsi" w:hAnsi="Arial" w:cs="Arial"/>
          <w:color w:val="4472C4" w:themeColor="accent1"/>
          <w:sz w:val="21"/>
          <w:szCs w:val="21"/>
        </w:rPr>
        <w:t>uni</w:t>
      </w:r>
      <w:proofErr w:type="spellEnd"/>
      <w:r w:rsidRPr="006177A3">
        <w:rPr>
          <w:rFonts w:ascii="Arial" w:eastAsiaTheme="minorHAnsi" w:hAnsi="Arial" w:cs="Arial"/>
          <w:color w:val="4472C4" w:themeColor="accent1"/>
          <w:sz w:val="21"/>
          <w:szCs w:val="21"/>
        </w:rPr>
        <w:t xml:space="preserve"> </w:t>
      </w:r>
      <w:proofErr w:type="spellStart"/>
      <w:r w:rsidRPr="006177A3">
        <w:rPr>
          <w:rFonts w:ascii="Arial" w:eastAsiaTheme="minorHAnsi" w:hAnsi="Arial" w:cs="Arial"/>
          <w:color w:val="4472C4" w:themeColor="accent1"/>
          <w:sz w:val="21"/>
          <w:szCs w:val="21"/>
        </w:rPr>
        <w:t>inself</w:t>
      </w:r>
      <w:proofErr w:type="spellEnd"/>
      <w:r w:rsidRPr="006177A3">
        <w:rPr>
          <w:rFonts w:ascii="Arial" w:eastAsiaTheme="minorHAnsi" w:hAnsi="Arial" w:cs="Arial"/>
          <w:color w:val="4472C4" w:themeColor="accent1"/>
          <w:sz w:val="21"/>
          <w:szCs w:val="21"/>
        </w:rPr>
        <w:t xml:space="preserve"> provide and helps it develop? I’m little confused about this argument and I think there are other things that you could’ve said. For example, you can be more mature and responsible when you start working straightaway, rather than when you’re in a university setting with other pretty much same aged peers. When you’re working in an environment you have demands made from your boss and you really need to rise the challenge. </w:t>
      </w:r>
      <w:proofErr w:type="gramStart"/>
      <w:r w:rsidRPr="006177A3">
        <w:rPr>
          <w:rFonts w:ascii="Arial" w:eastAsiaTheme="minorHAnsi" w:hAnsi="Arial" w:cs="Arial"/>
          <w:color w:val="4472C4" w:themeColor="accent1"/>
          <w:sz w:val="21"/>
          <w:szCs w:val="21"/>
        </w:rPr>
        <w:t>So</w:t>
      </w:r>
      <w:proofErr w:type="gramEnd"/>
      <w:r w:rsidRPr="006177A3">
        <w:rPr>
          <w:rFonts w:ascii="Arial" w:eastAsiaTheme="minorHAnsi" w:hAnsi="Arial" w:cs="Arial"/>
          <w:color w:val="4472C4" w:themeColor="accent1"/>
          <w:sz w:val="21"/>
          <w:szCs w:val="21"/>
        </w:rPr>
        <w:t xml:space="preserve"> this is wonderful learning tool for students before getting into </w:t>
      </w:r>
      <w:proofErr w:type="spellStart"/>
      <w:r w:rsidRPr="006177A3">
        <w:rPr>
          <w:rFonts w:ascii="Arial" w:eastAsiaTheme="minorHAnsi" w:hAnsi="Arial" w:cs="Arial"/>
          <w:color w:val="4472C4" w:themeColor="accent1"/>
          <w:sz w:val="21"/>
          <w:szCs w:val="21"/>
        </w:rPr>
        <w:t>uni</w:t>
      </w:r>
      <w:proofErr w:type="spellEnd"/>
      <w:r w:rsidRPr="006177A3">
        <w:rPr>
          <w:rFonts w:ascii="Arial" w:eastAsiaTheme="minorHAnsi" w:hAnsi="Arial" w:cs="Arial"/>
          <w:color w:val="4472C4" w:themeColor="accent1"/>
          <w:sz w:val="21"/>
          <w:szCs w:val="21"/>
        </w:rPr>
        <w:t xml:space="preserve"> to really get a taste what awaits them after they finish university. Having this experience</w:t>
      </w:r>
      <w:r w:rsidR="00EC7878" w:rsidRPr="006177A3">
        <w:rPr>
          <w:rFonts w:ascii="Arial" w:eastAsiaTheme="minorHAnsi" w:hAnsi="Arial" w:cs="Arial"/>
          <w:color w:val="4472C4" w:themeColor="accent1"/>
          <w:sz w:val="21"/>
          <w:szCs w:val="21"/>
        </w:rPr>
        <w:t xml:space="preserve"> prior to university may help mold them and mold their decisions that they’ll make regarding their future.</w:t>
      </w:r>
    </w:p>
    <w:p w14:paraId="1579E1AB" w14:textId="0643CFBC" w:rsidR="003A6EEA" w:rsidRPr="006177A3" w:rsidRDefault="00EC7878" w:rsidP="00EC7878">
      <w:pPr>
        <w:pStyle w:val="a4"/>
        <w:numPr>
          <w:ilvl w:val="0"/>
          <w:numId w:val="10"/>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There are a number of word error.</w:t>
      </w:r>
      <w:r w:rsidR="003A6EEA" w:rsidRPr="006177A3">
        <w:rPr>
          <w:rFonts w:ascii="Arial" w:eastAsiaTheme="minorHAnsi" w:hAnsi="Arial" w:cs="Arial"/>
          <w:color w:val="4472C4" w:themeColor="accent1"/>
          <w:sz w:val="21"/>
          <w:szCs w:val="21"/>
        </w:rPr>
        <w:t xml:space="preserve"> </w:t>
      </w:r>
    </w:p>
    <w:p w14:paraId="685312D7" w14:textId="4F5E06F6" w:rsidR="00481B3A" w:rsidRDefault="00481B3A" w:rsidP="00481B3A">
      <w:pPr>
        <w:pStyle w:val="a4"/>
        <w:spacing w:before="0" w:beforeAutospacing="0" w:after="0" w:afterAutospacing="0"/>
        <w:rPr>
          <w:rFonts w:ascii="Arial" w:eastAsiaTheme="minorHAnsi" w:hAnsi="Arial" w:cs="Arial"/>
          <w:color w:val="000000" w:themeColor="text1"/>
          <w:sz w:val="21"/>
          <w:szCs w:val="21"/>
        </w:rPr>
      </w:pPr>
    </w:p>
    <w:p w14:paraId="653DD9BE" w14:textId="10D727B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291B5B38" w14:textId="19872E9D"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72140A82" w14:textId="05E41664"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1A3BA2DE" w14:textId="7CE3DC63"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4C8AB594" w14:textId="0064D319"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370321E0" w14:textId="0E376645"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7E5B2966" w14:textId="0A502113"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3F11827C" w14:textId="1DC7ABCF"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1016F919" w14:textId="5C5EDFD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3EBE17F1" w14:textId="1DA9546A"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04183483" w14:textId="2FA33C70"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24526D08" w14:textId="092D854E"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325FBA0F" w14:textId="1D71982F"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29E80889" w14:textId="459C31DB"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14318058" w14:textId="4A156505"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31D13B5F" w14:textId="42DF7B16"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1281D117" w14:textId="193F0785"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22103A95" w14:textId="63A4219F"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2AAAB325" w14:textId="71A758DF"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3C095953" w14:textId="4DB497CC"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2430545D" w14:textId="6D2132CC"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2DA6B319" w14:textId="6F318AA4"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5AA09722" w14:textId="5DD2E05F"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7DF6815D" w14:textId="74CDB95A"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134CB98B" w14:textId="0176C91D"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450E192E" w14:textId="48E8C3AB"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24A740C7" w14:textId="3F6CDAF9"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4E1963A3" w14:textId="3F10549C"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708AA9D4" w14:textId="12A21CF5"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703DAF0E" w14:textId="097193F1"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65452EBC" w14:textId="2A1EC641"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79A86AED" w14:textId="4D1AF298"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1DD98BA9" w14:textId="3DCF8F16"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5EB11DC6" w14:textId="77777777" w:rsidR="006177A3" w:rsidRPr="006177A3" w:rsidRDefault="006177A3" w:rsidP="00481B3A">
      <w:pPr>
        <w:pStyle w:val="a4"/>
        <w:spacing w:before="0" w:beforeAutospacing="0" w:after="0" w:afterAutospacing="0"/>
        <w:rPr>
          <w:rFonts w:ascii="Arial" w:eastAsiaTheme="minorHAnsi" w:hAnsi="Arial" w:cs="Arial" w:hint="eastAsia"/>
          <w:color w:val="000000" w:themeColor="text1"/>
          <w:sz w:val="21"/>
          <w:szCs w:val="21"/>
        </w:rPr>
      </w:pPr>
    </w:p>
    <w:p w14:paraId="5AB8551F" w14:textId="2EC15081" w:rsidR="00481B3A" w:rsidRPr="006177A3" w:rsidRDefault="00481B3A" w:rsidP="006177A3">
      <w:pPr>
        <w:pStyle w:val="1"/>
        <w:rPr>
          <w:sz w:val="32"/>
          <w:szCs w:val="32"/>
        </w:rPr>
      </w:pPr>
      <w:r w:rsidRPr="006177A3">
        <w:rPr>
          <w:sz w:val="32"/>
          <w:szCs w:val="32"/>
        </w:rPr>
        <w:lastRenderedPageBreak/>
        <w:t>ESSAY</w:t>
      </w:r>
    </w:p>
    <w:p w14:paraId="66A125C5" w14:textId="4F32E96E" w:rsidR="00481B3A" w:rsidRPr="006177A3" w:rsidRDefault="00481B3A" w:rsidP="00481B3A">
      <w:pPr>
        <w:pStyle w:val="a4"/>
        <w:spacing w:before="0" w:beforeAutospacing="0" w:after="0" w:afterAutospacing="0"/>
        <w:rPr>
          <w:rFonts w:ascii="Arial" w:eastAsiaTheme="minorHAnsi" w:hAnsi="Arial" w:cs="Arial"/>
          <w:color w:val="4472C4" w:themeColor="accent1"/>
          <w:sz w:val="21"/>
          <w:szCs w:val="21"/>
        </w:rPr>
      </w:pPr>
    </w:p>
    <w:p w14:paraId="3EBA978B"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Task 1</w:t>
      </w:r>
    </w:p>
    <w:p w14:paraId="17547B1A" w14:textId="40B3813E"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fldChar w:fldCharType="begin"/>
      </w:r>
      <w:r w:rsidRPr="006177A3">
        <w:rPr>
          <w:rFonts w:ascii="Arial" w:eastAsiaTheme="minorHAnsi" w:hAnsi="Arial" w:cs="Arial"/>
          <w:color w:val="000000"/>
          <w:kern w:val="0"/>
          <w:sz w:val="21"/>
          <w:szCs w:val="21"/>
        </w:rPr>
        <w:instrText xml:space="preserve"> INCLUDEPICTURE "/var/folders/d9/m4vldv8s38q7kl2j30xlpmph0000gn/T/com.microsoft.Word/WebArchiveCopyPasteTempFiles/png&amp;filename=1557899275548.png&amp;org=1" \* MERGEFORMATINET </w:instrText>
      </w:r>
      <w:r w:rsidRPr="006177A3">
        <w:rPr>
          <w:rFonts w:ascii="Arial" w:eastAsiaTheme="minorHAnsi" w:hAnsi="Arial" w:cs="Arial"/>
          <w:color w:val="000000"/>
          <w:kern w:val="0"/>
          <w:sz w:val="21"/>
          <w:szCs w:val="21"/>
        </w:rPr>
        <w:fldChar w:fldCharType="separate"/>
      </w:r>
      <w:r w:rsidRPr="006177A3">
        <w:rPr>
          <w:rFonts w:ascii="Arial" w:eastAsiaTheme="minorHAnsi" w:hAnsi="Arial" w:cs="Arial"/>
          <w:noProof/>
          <w:color w:val="000000"/>
          <w:kern w:val="0"/>
          <w:sz w:val="21"/>
          <w:szCs w:val="21"/>
        </w:rPr>
        <w:drawing>
          <wp:inline distT="0" distB="0" distL="0" distR="0" wp14:anchorId="18F9B5A7" wp14:editId="46F96505">
            <wp:extent cx="4959529" cy="6871160"/>
            <wp:effectExtent l="0" t="0" r="0" b="0"/>
            <wp:docPr id="8" name="그림 8" descr="/var/folders/d9/m4vldv8s38q7kl2j30xlpmph0000gn/T/com.microsoft.Word/WebArchiveCopyPasteTempFiles/png&amp;filename=1557899275548.png&amp;o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9/m4vldv8s38q7kl2j30xlpmph0000gn/T/com.microsoft.Word/WebArchiveCopyPasteTempFiles/png&amp;filename=1557899275548.png&amp;or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5714" cy="6879729"/>
                    </a:xfrm>
                    <a:prstGeom prst="rect">
                      <a:avLst/>
                    </a:prstGeom>
                    <a:noFill/>
                    <a:ln>
                      <a:noFill/>
                    </a:ln>
                  </pic:spPr>
                </pic:pic>
              </a:graphicData>
            </a:graphic>
          </wp:inline>
        </w:drawing>
      </w:r>
      <w:r w:rsidRPr="006177A3">
        <w:rPr>
          <w:rFonts w:ascii="Arial" w:eastAsiaTheme="minorHAnsi" w:hAnsi="Arial" w:cs="Arial"/>
          <w:color w:val="000000"/>
          <w:kern w:val="0"/>
          <w:sz w:val="21"/>
          <w:szCs w:val="21"/>
        </w:rPr>
        <w:fldChar w:fldCharType="end"/>
      </w:r>
      <w:r w:rsidRPr="006177A3">
        <w:rPr>
          <w:rFonts w:ascii="Arial" w:eastAsiaTheme="minorHAnsi" w:hAnsi="Arial" w:cs="Arial"/>
          <w:color w:val="000000"/>
          <w:kern w:val="0"/>
          <w:sz w:val="21"/>
          <w:szCs w:val="21"/>
        </w:rPr>
        <w:t> </w:t>
      </w:r>
    </w:p>
    <w:p w14:paraId="1F03527D"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5D80482B"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1D5D93C2" w14:textId="0C00864B"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lastRenderedPageBreak/>
        <w:t>The given graphs show how special trade zone member income has</w:t>
      </w:r>
      <w:del w:id="279" w:author="Microsoft Office User" w:date="2019-05-16T15:42:00Z">
        <w:r w:rsidRPr="006177A3" w:rsidDel="00481B3A">
          <w:rPr>
            <w:rFonts w:ascii="Arial" w:eastAsiaTheme="minorHAnsi" w:hAnsi="Arial" w:cs="Arial"/>
            <w:color w:val="000000"/>
            <w:kern w:val="0"/>
            <w:sz w:val="21"/>
            <w:szCs w:val="21"/>
          </w:rPr>
          <w:delText xml:space="preserve"> been</w:delText>
        </w:r>
      </w:del>
      <w:r w:rsidRPr="006177A3">
        <w:rPr>
          <w:rFonts w:ascii="Arial" w:eastAsiaTheme="minorHAnsi" w:hAnsi="Arial" w:cs="Arial"/>
          <w:color w:val="000000"/>
          <w:kern w:val="0"/>
          <w:sz w:val="21"/>
          <w:szCs w:val="21"/>
        </w:rPr>
        <w:t xml:space="preserve"> changed from 1990 to 2000 and global market share exports in the year 2000</w:t>
      </w:r>
      <w:del w:id="280" w:author="Microsoft Office User" w:date="2019-05-16T15:42:00Z">
        <w:r w:rsidRPr="006177A3" w:rsidDel="00481B3A">
          <w:rPr>
            <w:rFonts w:ascii="Arial" w:eastAsiaTheme="minorHAnsi" w:hAnsi="Arial" w:cs="Arial"/>
            <w:color w:val="000000"/>
            <w:kern w:val="0"/>
            <w:sz w:val="21"/>
            <w:szCs w:val="21"/>
          </w:rPr>
          <w:delText xml:space="preserve"> by countries</w:delText>
        </w:r>
      </w:del>
      <w:r w:rsidRPr="006177A3">
        <w:rPr>
          <w:rFonts w:ascii="Arial" w:eastAsiaTheme="minorHAnsi" w:hAnsi="Arial" w:cs="Arial"/>
          <w:color w:val="000000"/>
          <w:kern w:val="0"/>
          <w:sz w:val="21"/>
          <w:szCs w:val="21"/>
        </w:rPr>
        <w:t xml:space="preserve">. </w:t>
      </w:r>
      <w:commentRangeStart w:id="281"/>
      <w:r w:rsidRPr="006177A3">
        <w:rPr>
          <w:rFonts w:ascii="Arial" w:eastAsiaTheme="minorHAnsi" w:hAnsi="Arial" w:cs="Arial"/>
          <w:color w:val="000000"/>
          <w:kern w:val="0"/>
          <w:sz w:val="21"/>
          <w:szCs w:val="21"/>
        </w:rPr>
        <w:t>Overall, total income has</w:t>
      </w:r>
      <w:del w:id="282" w:author="Microsoft Office User" w:date="2019-05-16T15:42:00Z">
        <w:r w:rsidRPr="006177A3" w:rsidDel="00481B3A">
          <w:rPr>
            <w:rFonts w:ascii="Arial" w:eastAsiaTheme="minorHAnsi" w:hAnsi="Arial" w:cs="Arial"/>
            <w:color w:val="000000"/>
            <w:kern w:val="0"/>
            <w:sz w:val="21"/>
            <w:szCs w:val="21"/>
          </w:rPr>
          <w:delText xml:space="preserve"> been</w:delText>
        </w:r>
      </w:del>
      <w:r w:rsidRPr="006177A3">
        <w:rPr>
          <w:rFonts w:ascii="Arial" w:eastAsiaTheme="minorHAnsi" w:hAnsi="Arial" w:cs="Arial"/>
          <w:color w:val="000000"/>
          <w:kern w:val="0"/>
          <w:sz w:val="21"/>
          <w:szCs w:val="21"/>
        </w:rPr>
        <w:t xml:space="preserve"> gradually increased from 1990 to 1997 and </w:t>
      </w:r>
      <w:del w:id="283" w:author="Microsoft Office User" w:date="2019-05-16T15:42:00Z">
        <w:r w:rsidRPr="006177A3" w:rsidDel="00481B3A">
          <w:rPr>
            <w:rFonts w:ascii="Arial" w:eastAsiaTheme="minorHAnsi" w:hAnsi="Arial" w:cs="Arial"/>
            <w:color w:val="000000"/>
            <w:kern w:val="0"/>
            <w:sz w:val="21"/>
            <w:szCs w:val="21"/>
          </w:rPr>
          <w:delText xml:space="preserve">relatively </w:delText>
        </w:r>
      </w:del>
      <w:r w:rsidRPr="006177A3">
        <w:rPr>
          <w:rFonts w:ascii="Arial" w:eastAsiaTheme="minorHAnsi" w:hAnsi="Arial" w:cs="Arial"/>
          <w:color w:val="000000"/>
          <w:kern w:val="0"/>
          <w:sz w:val="21"/>
          <w:szCs w:val="21"/>
        </w:rPr>
        <w:t xml:space="preserve">remained </w:t>
      </w:r>
      <w:ins w:id="284" w:author="Microsoft Office User" w:date="2019-05-16T15:42:00Z">
        <w:r w:rsidRPr="006177A3">
          <w:rPr>
            <w:rFonts w:ascii="Arial" w:eastAsiaTheme="minorHAnsi" w:hAnsi="Arial" w:cs="Arial"/>
            <w:color w:val="000000"/>
            <w:kern w:val="0"/>
            <w:sz w:val="21"/>
            <w:szCs w:val="21"/>
          </w:rPr>
          <w:t xml:space="preserve">relatively the </w:t>
        </w:r>
      </w:ins>
      <w:r w:rsidRPr="006177A3">
        <w:rPr>
          <w:rFonts w:ascii="Arial" w:eastAsiaTheme="minorHAnsi" w:hAnsi="Arial" w:cs="Arial"/>
          <w:color w:val="000000"/>
          <w:kern w:val="0"/>
          <w:sz w:val="21"/>
          <w:szCs w:val="21"/>
        </w:rPr>
        <w:t>same until 2000.</w:t>
      </w:r>
      <w:commentRangeEnd w:id="281"/>
      <w:r w:rsidR="001538A5" w:rsidRPr="006177A3">
        <w:rPr>
          <w:rStyle w:val="a6"/>
          <w:rFonts w:ascii="Arial" w:eastAsiaTheme="minorHAnsi" w:hAnsi="Arial" w:cs="Arial"/>
          <w:sz w:val="20"/>
          <w:szCs w:val="20"/>
        </w:rPr>
        <w:commentReference w:id="281"/>
      </w:r>
    </w:p>
    <w:p w14:paraId="29FA2FCD"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7E089965" w14:textId="3FF96011"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In 1990, total income started from around $125,000 billion and there was no increase by</w:t>
      </w:r>
      <w:ins w:id="285" w:author="Microsoft Office User" w:date="2019-05-16T15:43:00Z">
        <w:r w:rsidR="001538A5" w:rsidRPr="006177A3">
          <w:rPr>
            <w:rFonts w:ascii="Arial" w:eastAsiaTheme="minorHAnsi" w:hAnsi="Arial" w:cs="Arial"/>
            <w:color w:val="000000"/>
            <w:kern w:val="0"/>
            <w:sz w:val="21"/>
            <w:szCs w:val="21"/>
          </w:rPr>
          <w:t xml:space="preserve"> the</w:t>
        </w:r>
      </w:ins>
      <w:r w:rsidRPr="006177A3">
        <w:rPr>
          <w:rFonts w:ascii="Arial" w:eastAsiaTheme="minorHAnsi" w:hAnsi="Arial" w:cs="Arial"/>
          <w:color w:val="000000"/>
          <w:kern w:val="0"/>
          <w:sz w:val="21"/>
          <w:szCs w:val="21"/>
        </w:rPr>
        <w:t xml:space="preserve"> following year of 1991. However, this amount began to surge since then, surpass</w:t>
      </w:r>
      <w:ins w:id="286" w:author="Microsoft Office User" w:date="2019-05-16T15:43:00Z">
        <w:r w:rsidR="001538A5" w:rsidRPr="006177A3">
          <w:rPr>
            <w:rFonts w:ascii="Arial" w:eastAsiaTheme="minorHAnsi" w:hAnsi="Arial" w:cs="Arial"/>
            <w:color w:val="000000"/>
            <w:kern w:val="0"/>
            <w:sz w:val="21"/>
            <w:szCs w:val="21"/>
          </w:rPr>
          <w:t>ing</w:t>
        </w:r>
      </w:ins>
      <w:del w:id="287" w:author="Microsoft Office User" w:date="2019-05-16T15:43:00Z">
        <w:r w:rsidRPr="006177A3" w:rsidDel="001538A5">
          <w:rPr>
            <w:rFonts w:ascii="Arial" w:eastAsiaTheme="minorHAnsi" w:hAnsi="Arial" w:cs="Arial"/>
            <w:color w:val="000000"/>
            <w:kern w:val="0"/>
            <w:sz w:val="21"/>
            <w:szCs w:val="21"/>
          </w:rPr>
          <w:delText>ed</w:delText>
        </w:r>
      </w:del>
      <w:r w:rsidRPr="006177A3">
        <w:rPr>
          <w:rFonts w:ascii="Arial" w:eastAsiaTheme="minorHAnsi" w:hAnsi="Arial" w:cs="Arial"/>
          <w:color w:val="000000"/>
          <w:kern w:val="0"/>
          <w:sz w:val="21"/>
          <w:szCs w:val="21"/>
        </w:rPr>
        <w:t xml:space="preserve"> $140,000 billion in 1994 and reached its highest amount at $175,000 billion in 1997. It showed a little decrease from 1997 to 1999, but it recovered in 2000 </w:t>
      </w:r>
      <w:ins w:id="288" w:author="Microsoft Office User" w:date="2019-05-16T15:43:00Z">
        <w:r w:rsidR="001538A5" w:rsidRPr="006177A3">
          <w:rPr>
            <w:rFonts w:ascii="Arial" w:eastAsiaTheme="minorHAnsi" w:hAnsi="Arial" w:cs="Arial"/>
            <w:color w:val="000000"/>
            <w:kern w:val="0"/>
            <w:sz w:val="21"/>
            <w:szCs w:val="21"/>
          </w:rPr>
          <w:t xml:space="preserve">to </w:t>
        </w:r>
      </w:ins>
      <w:del w:id="289" w:author="Microsoft Office User" w:date="2019-05-16T15:43:00Z">
        <w:r w:rsidRPr="006177A3" w:rsidDel="001538A5">
          <w:rPr>
            <w:rFonts w:ascii="Arial" w:eastAsiaTheme="minorHAnsi" w:hAnsi="Arial" w:cs="Arial"/>
            <w:color w:val="000000"/>
            <w:kern w:val="0"/>
            <w:sz w:val="21"/>
            <w:szCs w:val="21"/>
          </w:rPr>
          <w:delText xml:space="preserve">as </w:delText>
        </w:r>
      </w:del>
      <w:ins w:id="290" w:author="Microsoft Office User" w:date="2019-05-16T15:43:00Z">
        <w:r w:rsidR="001538A5" w:rsidRPr="006177A3">
          <w:rPr>
            <w:rFonts w:ascii="Arial" w:eastAsiaTheme="minorHAnsi" w:hAnsi="Arial" w:cs="Arial"/>
            <w:color w:val="000000"/>
            <w:kern w:val="0"/>
            <w:sz w:val="21"/>
            <w:szCs w:val="21"/>
          </w:rPr>
          <w:t xml:space="preserve">the </w:t>
        </w:r>
      </w:ins>
      <w:r w:rsidRPr="006177A3">
        <w:rPr>
          <w:rFonts w:ascii="Arial" w:eastAsiaTheme="minorHAnsi" w:hAnsi="Arial" w:cs="Arial"/>
          <w:color w:val="000000"/>
          <w:kern w:val="0"/>
          <w:sz w:val="21"/>
          <w:szCs w:val="21"/>
        </w:rPr>
        <w:t xml:space="preserve">same </w:t>
      </w:r>
      <w:del w:id="291" w:author="Microsoft Office User" w:date="2019-05-16T15:43:00Z">
        <w:r w:rsidRPr="006177A3" w:rsidDel="001538A5">
          <w:rPr>
            <w:rFonts w:ascii="Arial" w:eastAsiaTheme="minorHAnsi" w:hAnsi="Arial" w:cs="Arial"/>
            <w:color w:val="000000"/>
            <w:kern w:val="0"/>
            <w:sz w:val="21"/>
            <w:szCs w:val="21"/>
          </w:rPr>
          <w:delText xml:space="preserve">as </w:delText>
        </w:r>
      </w:del>
      <w:r w:rsidRPr="006177A3">
        <w:rPr>
          <w:rFonts w:ascii="Arial" w:eastAsiaTheme="minorHAnsi" w:hAnsi="Arial" w:cs="Arial"/>
          <w:color w:val="000000"/>
          <w:kern w:val="0"/>
          <w:sz w:val="21"/>
          <w:szCs w:val="21"/>
        </w:rPr>
        <w:t xml:space="preserve">the level </w:t>
      </w:r>
      <w:ins w:id="292" w:author="Microsoft Office User" w:date="2019-05-16T15:44:00Z">
        <w:r w:rsidR="001538A5" w:rsidRPr="006177A3">
          <w:rPr>
            <w:rFonts w:ascii="Arial" w:eastAsiaTheme="minorHAnsi" w:hAnsi="Arial" w:cs="Arial"/>
            <w:color w:val="000000"/>
            <w:kern w:val="0"/>
            <w:sz w:val="21"/>
            <w:szCs w:val="21"/>
          </w:rPr>
          <w:t>as that of</w:t>
        </w:r>
      </w:ins>
      <w:del w:id="293" w:author="Microsoft Office User" w:date="2019-05-16T15:44:00Z">
        <w:r w:rsidRPr="006177A3" w:rsidDel="001538A5">
          <w:rPr>
            <w:rFonts w:ascii="Arial" w:eastAsiaTheme="minorHAnsi" w:hAnsi="Arial" w:cs="Arial"/>
            <w:color w:val="000000"/>
            <w:kern w:val="0"/>
            <w:sz w:val="21"/>
            <w:szCs w:val="21"/>
          </w:rPr>
          <w:delText>of</w:delText>
        </w:r>
      </w:del>
      <w:r w:rsidRPr="006177A3">
        <w:rPr>
          <w:rFonts w:ascii="Arial" w:eastAsiaTheme="minorHAnsi" w:hAnsi="Arial" w:cs="Arial"/>
          <w:color w:val="000000"/>
          <w:kern w:val="0"/>
          <w:sz w:val="21"/>
          <w:szCs w:val="21"/>
        </w:rPr>
        <w:t xml:space="preserve"> 1997.</w:t>
      </w:r>
    </w:p>
    <w:p w14:paraId="2AF1B44C"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159EA426" w14:textId="518924FC"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xml:space="preserve">In the year 2000, </w:t>
      </w:r>
      <w:proofErr w:type="spellStart"/>
      <w:r w:rsidRPr="006177A3">
        <w:rPr>
          <w:rFonts w:ascii="Arial" w:eastAsiaTheme="minorHAnsi" w:hAnsi="Arial" w:cs="Arial"/>
          <w:color w:val="000000"/>
          <w:kern w:val="0"/>
          <w:sz w:val="21"/>
          <w:szCs w:val="21"/>
        </w:rPr>
        <w:t>Bensland</w:t>
      </w:r>
      <w:proofErr w:type="spellEnd"/>
      <w:r w:rsidRPr="006177A3">
        <w:rPr>
          <w:rFonts w:ascii="Arial" w:eastAsiaTheme="minorHAnsi" w:hAnsi="Arial" w:cs="Arial"/>
          <w:color w:val="000000"/>
          <w:kern w:val="0"/>
          <w:sz w:val="21"/>
          <w:szCs w:val="21"/>
        </w:rPr>
        <w:t xml:space="preserve">, </w:t>
      </w:r>
      <w:proofErr w:type="spellStart"/>
      <w:r w:rsidRPr="006177A3">
        <w:rPr>
          <w:rFonts w:ascii="Arial" w:eastAsiaTheme="minorHAnsi" w:hAnsi="Arial" w:cs="Arial"/>
          <w:color w:val="000000"/>
          <w:kern w:val="0"/>
          <w:sz w:val="21"/>
          <w:szCs w:val="21"/>
        </w:rPr>
        <w:t>Timsland</w:t>
      </w:r>
      <w:proofErr w:type="spellEnd"/>
      <w:r w:rsidRPr="006177A3">
        <w:rPr>
          <w:rFonts w:ascii="Arial" w:eastAsiaTheme="minorHAnsi" w:hAnsi="Arial" w:cs="Arial"/>
          <w:color w:val="000000"/>
          <w:kern w:val="0"/>
          <w:sz w:val="21"/>
          <w:szCs w:val="21"/>
        </w:rPr>
        <w:t xml:space="preserve"> and </w:t>
      </w:r>
      <w:proofErr w:type="spellStart"/>
      <w:r w:rsidRPr="006177A3">
        <w:rPr>
          <w:rFonts w:ascii="Arial" w:eastAsiaTheme="minorHAnsi" w:hAnsi="Arial" w:cs="Arial"/>
          <w:color w:val="000000"/>
          <w:kern w:val="0"/>
          <w:sz w:val="21"/>
          <w:szCs w:val="21"/>
        </w:rPr>
        <w:t>Andyland</w:t>
      </w:r>
      <w:proofErr w:type="spellEnd"/>
      <w:r w:rsidRPr="006177A3">
        <w:rPr>
          <w:rFonts w:ascii="Arial" w:eastAsiaTheme="minorHAnsi" w:hAnsi="Arial" w:cs="Arial"/>
          <w:color w:val="000000"/>
          <w:kern w:val="0"/>
          <w:sz w:val="21"/>
          <w:szCs w:val="21"/>
        </w:rPr>
        <w:t xml:space="preserve"> </w:t>
      </w:r>
      <w:ins w:id="294" w:author="Microsoft Office User" w:date="2019-05-16T15:44:00Z">
        <w:r w:rsidR="001538A5" w:rsidRPr="006177A3">
          <w:rPr>
            <w:rFonts w:ascii="Arial" w:eastAsiaTheme="minorHAnsi" w:hAnsi="Arial" w:cs="Arial"/>
            <w:color w:val="000000"/>
            <w:kern w:val="0"/>
            <w:sz w:val="21"/>
            <w:szCs w:val="21"/>
          </w:rPr>
          <w:t xml:space="preserve">each </w:t>
        </w:r>
      </w:ins>
      <w:r w:rsidRPr="006177A3">
        <w:rPr>
          <w:rFonts w:ascii="Arial" w:eastAsiaTheme="minorHAnsi" w:hAnsi="Arial" w:cs="Arial"/>
          <w:color w:val="000000"/>
          <w:kern w:val="0"/>
          <w:sz w:val="21"/>
          <w:szCs w:val="21"/>
        </w:rPr>
        <w:t>recorded more than $70,000 billion at $90,233, $89,522, and $75,341 billion</w:t>
      </w:r>
      <w:del w:id="295" w:author="Microsoft Office User" w:date="2019-05-16T15:44:00Z">
        <w:r w:rsidRPr="006177A3" w:rsidDel="001538A5">
          <w:rPr>
            <w:rFonts w:ascii="Arial" w:eastAsiaTheme="minorHAnsi" w:hAnsi="Arial" w:cs="Arial"/>
            <w:color w:val="000000"/>
            <w:kern w:val="0"/>
            <w:sz w:val="21"/>
            <w:szCs w:val="21"/>
          </w:rPr>
          <w:delText xml:space="preserve"> respectively</w:delText>
        </w:r>
      </w:del>
      <w:r w:rsidRPr="006177A3">
        <w:rPr>
          <w:rFonts w:ascii="Arial" w:eastAsiaTheme="minorHAnsi" w:hAnsi="Arial" w:cs="Arial"/>
          <w:color w:val="000000"/>
          <w:kern w:val="0"/>
          <w:sz w:val="21"/>
          <w:szCs w:val="21"/>
        </w:rPr>
        <w:t xml:space="preserve">, and this occupied more than a half of the total market share among </w:t>
      </w:r>
      <w:ins w:id="296" w:author="Microsoft Office User" w:date="2019-05-16T15:44:00Z">
        <w:r w:rsidR="001538A5" w:rsidRPr="006177A3">
          <w:rPr>
            <w:rFonts w:ascii="Arial" w:eastAsiaTheme="minorHAnsi" w:hAnsi="Arial" w:cs="Arial"/>
            <w:color w:val="000000"/>
            <w:kern w:val="0"/>
            <w:sz w:val="21"/>
            <w:szCs w:val="21"/>
          </w:rPr>
          <w:t xml:space="preserve">the </w:t>
        </w:r>
      </w:ins>
      <w:r w:rsidRPr="006177A3">
        <w:rPr>
          <w:rFonts w:ascii="Arial" w:eastAsiaTheme="minorHAnsi" w:hAnsi="Arial" w:cs="Arial"/>
          <w:color w:val="000000"/>
          <w:kern w:val="0"/>
          <w:sz w:val="21"/>
          <w:szCs w:val="21"/>
        </w:rPr>
        <w:t xml:space="preserve">nine countries. This was followed by </w:t>
      </w:r>
      <w:proofErr w:type="spellStart"/>
      <w:r w:rsidRPr="006177A3">
        <w:rPr>
          <w:rFonts w:ascii="Arial" w:eastAsiaTheme="minorHAnsi" w:hAnsi="Arial" w:cs="Arial"/>
          <w:color w:val="000000"/>
          <w:kern w:val="0"/>
          <w:sz w:val="21"/>
          <w:szCs w:val="21"/>
        </w:rPr>
        <w:t>Timsland</w:t>
      </w:r>
      <w:proofErr w:type="spellEnd"/>
      <w:r w:rsidRPr="006177A3">
        <w:rPr>
          <w:rFonts w:ascii="Arial" w:eastAsiaTheme="minorHAnsi" w:hAnsi="Arial" w:cs="Arial"/>
          <w:color w:val="000000"/>
          <w:kern w:val="0"/>
          <w:sz w:val="21"/>
          <w:szCs w:val="21"/>
        </w:rPr>
        <w:t xml:space="preserve">, </w:t>
      </w:r>
      <w:proofErr w:type="spellStart"/>
      <w:r w:rsidRPr="006177A3">
        <w:rPr>
          <w:rFonts w:ascii="Arial" w:eastAsiaTheme="minorHAnsi" w:hAnsi="Arial" w:cs="Arial"/>
          <w:color w:val="000000"/>
          <w:kern w:val="0"/>
          <w:sz w:val="21"/>
          <w:szCs w:val="21"/>
        </w:rPr>
        <w:t>Fredland</w:t>
      </w:r>
      <w:proofErr w:type="spellEnd"/>
      <w:r w:rsidRPr="006177A3">
        <w:rPr>
          <w:rFonts w:ascii="Arial" w:eastAsiaTheme="minorHAnsi" w:hAnsi="Arial" w:cs="Arial"/>
          <w:color w:val="000000"/>
          <w:kern w:val="0"/>
          <w:sz w:val="21"/>
          <w:szCs w:val="21"/>
        </w:rPr>
        <w:t xml:space="preserve">, </w:t>
      </w:r>
      <w:proofErr w:type="spellStart"/>
      <w:r w:rsidRPr="006177A3">
        <w:rPr>
          <w:rFonts w:ascii="Arial" w:eastAsiaTheme="minorHAnsi" w:hAnsi="Arial" w:cs="Arial"/>
          <w:color w:val="000000"/>
          <w:kern w:val="0"/>
          <w:sz w:val="21"/>
          <w:szCs w:val="21"/>
        </w:rPr>
        <w:t>Herbertland</w:t>
      </w:r>
      <w:proofErr w:type="spellEnd"/>
      <w:r w:rsidRPr="006177A3">
        <w:rPr>
          <w:rFonts w:ascii="Arial" w:eastAsiaTheme="minorHAnsi" w:hAnsi="Arial" w:cs="Arial"/>
          <w:color w:val="000000"/>
          <w:kern w:val="0"/>
          <w:sz w:val="21"/>
          <w:szCs w:val="21"/>
        </w:rPr>
        <w:t xml:space="preserve"> and </w:t>
      </w:r>
      <w:proofErr w:type="spellStart"/>
      <w:r w:rsidRPr="006177A3">
        <w:rPr>
          <w:rFonts w:ascii="Arial" w:eastAsiaTheme="minorHAnsi" w:hAnsi="Arial" w:cs="Arial"/>
          <w:color w:val="000000"/>
          <w:kern w:val="0"/>
          <w:sz w:val="21"/>
          <w:szCs w:val="21"/>
        </w:rPr>
        <w:t>Darrenland</w:t>
      </w:r>
      <w:proofErr w:type="spellEnd"/>
      <w:r w:rsidRPr="006177A3">
        <w:rPr>
          <w:rFonts w:ascii="Arial" w:eastAsiaTheme="minorHAnsi" w:hAnsi="Arial" w:cs="Arial"/>
          <w:color w:val="000000"/>
          <w:kern w:val="0"/>
          <w:sz w:val="21"/>
          <w:szCs w:val="21"/>
        </w:rPr>
        <w:t xml:space="preserve"> which recorded between $30,000 to $60,000 billion. The remainders, </w:t>
      </w:r>
      <w:proofErr w:type="spellStart"/>
      <w:r w:rsidRPr="006177A3">
        <w:rPr>
          <w:rFonts w:ascii="Arial" w:eastAsiaTheme="minorHAnsi" w:hAnsi="Arial" w:cs="Arial"/>
          <w:color w:val="000000"/>
          <w:kern w:val="0"/>
          <w:sz w:val="21"/>
          <w:szCs w:val="21"/>
        </w:rPr>
        <w:t>Joland</w:t>
      </w:r>
      <w:proofErr w:type="spellEnd"/>
      <w:r w:rsidRPr="006177A3">
        <w:rPr>
          <w:rFonts w:ascii="Arial" w:eastAsiaTheme="minorHAnsi" w:hAnsi="Arial" w:cs="Arial"/>
          <w:color w:val="000000"/>
          <w:kern w:val="0"/>
          <w:sz w:val="21"/>
          <w:szCs w:val="21"/>
        </w:rPr>
        <w:t xml:space="preserve"> and </w:t>
      </w:r>
      <w:proofErr w:type="spellStart"/>
      <w:r w:rsidRPr="006177A3">
        <w:rPr>
          <w:rFonts w:ascii="Arial" w:eastAsiaTheme="minorHAnsi" w:hAnsi="Arial" w:cs="Arial"/>
          <w:color w:val="000000"/>
          <w:kern w:val="0"/>
          <w:sz w:val="21"/>
          <w:szCs w:val="21"/>
        </w:rPr>
        <w:t>Peterland</w:t>
      </w:r>
      <w:proofErr w:type="spellEnd"/>
      <w:r w:rsidRPr="006177A3">
        <w:rPr>
          <w:rFonts w:ascii="Arial" w:eastAsiaTheme="minorHAnsi" w:hAnsi="Arial" w:cs="Arial"/>
          <w:color w:val="000000"/>
          <w:kern w:val="0"/>
          <w:sz w:val="21"/>
          <w:szCs w:val="21"/>
        </w:rPr>
        <w:t xml:space="preserve"> had less than</w:t>
      </w:r>
      <w:del w:id="297" w:author="Microsoft Office User" w:date="2019-05-16T15:45:00Z">
        <w:r w:rsidRPr="006177A3" w:rsidDel="001538A5">
          <w:rPr>
            <w:rFonts w:ascii="Arial" w:eastAsiaTheme="minorHAnsi" w:hAnsi="Arial" w:cs="Arial"/>
            <w:color w:val="000000"/>
            <w:kern w:val="0"/>
            <w:sz w:val="21"/>
            <w:szCs w:val="21"/>
          </w:rPr>
          <w:delText xml:space="preserve"> only</w:delText>
        </w:r>
      </w:del>
      <w:r w:rsidRPr="006177A3">
        <w:rPr>
          <w:rFonts w:ascii="Arial" w:eastAsiaTheme="minorHAnsi" w:hAnsi="Arial" w:cs="Arial"/>
          <w:color w:val="000000"/>
          <w:kern w:val="0"/>
          <w:sz w:val="21"/>
          <w:szCs w:val="21"/>
        </w:rPr>
        <w:t xml:space="preserve"> $13,000 billion. (170 words)</w:t>
      </w:r>
    </w:p>
    <w:p w14:paraId="020C05CC" w14:textId="155CC23F"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2294B78A" w14:textId="4A498865" w:rsidR="001538A5" w:rsidRPr="006177A3" w:rsidRDefault="001538A5" w:rsidP="00481B3A">
      <w:pPr>
        <w:widowControl/>
        <w:wordWrap/>
        <w:autoSpaceDE/>
        <w:autoSpaceDN/>
        <w:jc w:val="left"/>
        <w:rPr>
          <w:rFonts w:ascii="Arial" w:eastAsiaTheme="minorHAnsi" w:hAnsi="Arial" w:cs="Arial"/>
          <w:b/>
          <w:bCs/>
          <w:color w:val="4472C4" w:themeColor="accent1"/>
          <w:kern w:val="0"/>
          <w:sz w:val="21"/>
          <w:szCs w:val="21"/>
        </w:rPr>
      </w:pPr>
      <w:r w:rsidRPr="006177A3">
        <w:rPr>
          <w:rFonts w:ascii="Arial" w:eastAsiaTheme="minorHAnsi" w:hAnsi="Arial" w:cs="Arial"/>
          <w:b/>
          <w:bCs/>
          <w:color w:val="4472C4" w:themeColor="accent1"/>
          <w:kern w:val="0"/>
          <w:sz w:val="21"/>
          <w:szCs w:val="21"/>
        </w:rPr>
        <w:t>FEEDBACK</w:t>
      </w:r>
    </w:p>
    <w:p w14:paraId="020261D6" w14:textId="19E2EC5F" w:rsidR="001538A5" w:rsidRPr="006177A3" w:rsidRDefault="001538A5" w:rsidP="006177A3">
      <w:pPr>
        <w:pStyle w:val="a9"/>
        <w:widowControl/>
        <w:numPr>
          <w:ilvl w:val="0"/>
          <w:numId w:val="15"/>
        </w:numPr>
        <w:wordWrap/>
        <w:autoSpaceDE/>
        <w:autoSpaceDN/>
        <w:ind w:leftChars="0"/>
        <w:jc w:val="left"/>
        <w:rPr>
          <w:rFonts w:ascii="Arial" w:eastAsiaTheme="minorHAnsi" w:hAnsi="Arial" w:cs="Arial"/>
          <w:color w:val="4472C4" w:themeColor="accent1"/>
          <w:kern w:val="0"/>
          <w:sz w:val="21"/>
          <w:szCs w:val="21"/>
        </w:rPr>
      </w:pPr>
      <w:r w:rsidRPr="006177A3">
        <w:rPr>
          <w:rFonts w:ascii="Arial" w:eastAsiaTheme="minorHAnsi" w:hAnsi="Arial" w:cs="Arial"/>
          <w:color w:val="4472C4" w:themeColor="accent1"/>
          <w:kern w:val="0"/>
          <w:sz w:val="21"/>
          <w:szCs w:val="21"/>
        </w:rPr>
        <w:t xml:space="preserve">This is not bad. I like the way you group together. That was smart way to do that. You can’t certainly talk all about it. </w:t>
      </w:r>
    </w:p>
    <w:p w14:paraId="3192AAA4" w14:textId="4B170589" w:rsidR="001538A5" w:rsidRPr="006177A3" w:rsidRDefault="001538A5" w:rsidP="006177A3">
      <w:pPr>
        <w:pStyle w:val="a9"/>
        <w:widowControl/>
        <w:numPr>
          <w:ilvl w:val="0"/>
          <w:numId w:val="15"/>
        </w:numPr>
        <w:wordWrap/>
        <w:autoSpaceDE/>
        <w:autoSpaceDN/>
        <w:ind w:leftChars="0"/>
        <w:jc w:val="left"/>
        <w:rPr>
          <w:rFonts w:ascii="Arial" w:eastAsiaTheme="minorHAnsi" w:hAnsi="Arial" w:cs="Arial"/>
          <w:color w:val="4472C4" w:themeColor="accent1"/>
          <w:kern w:val="0"/>
          <w:sz w:val="21"/>
          <w:szCs w:val="21"/>
        </w:rPr>
      </w:pPr>
      <w:r w:rsidRPr="006177A3">
        <w:rPr>
          <w:rFonts w:ascii="Arial" w:eastAsiaTheme="minorHAnsi" w:hAnsi="Arial" w:cs="Arial"/>
          <w:color w:val="4472C4" w:themeColor="accent1"/>
          <w:kern w:val="0"/>
          <w:sz w:val="21"/>
          <w:szCs w:val="21"/>
        </w:rPr>
        <w:t>Some of grammar mistakes but nothing too terrible.</w:t>
      </w:r>
    </w:p>
    <w:p w14:paraId="22471B3C" w14:textId="77777777" w:rsidR="00481B3A" w:rsidRPr="006177A3" w:rsidRDefault="00481B3A" w:rsidP="00481B3A">
      <w:pPr>
        <w:widowControl/>
        <w:wordWrap/>
        <w:autoSpaceDE/>
        <w:autoSpaceDN/>
        <w:jc w:val="left"/>
        <w:rPr>
          <w:rFonts w:ascii="Arial" w:eastAsiaTheme="minorHAnsi" w:hAnsi="Arial" w:cs="Arial"/>
          <w:color w:val="4472C4" w:themeColor="accent1"/>
          <w:kern w:val="0"/>
          <w:sz w:val="21"/>
          <w:szCs w:val="21"/>
        </w:rPr>
      </w:pPr>
      <w:r w:rsidRPr="006177A3">
        <w:rPr>
          <w:rFonts w:ascii="Arial" w:eastAsiaTheme="minorHAnsi" w:hAnsi="Arial" w:cs="Arial"/>
          <w:color w:val="4472C4" w:themeColor="accent1"/>
          <w:kern w:val="0"/>
          <w:sz w:val="21"/>
          <w:szCs w:val="21"/>
        </w:rPr>
        <w:t> </w:t>
      </w:r>
    </w:p>
    <w:p w14:paraId="1CEC8227"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Task 2</w:t>
      </w:r>
    </w:p>
    <w:p w14:paraId="3849C2DF"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00C5C167"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b/>
          <w:bCs/>
          <w:color w:val="000000"/>
          <w:kern w:val="0"/>
          <w:sz w:val="21"/>
          <w:szCs w:val="21"/>
        </w:rPr>
        <w:t>Nowadays computer education is compulsory for young learners in most schools. Do you think this is necessary or will children acquire these skills naturally from their daily interaction with technology everywhere? Provide your opinion and use specific reasons and examples to support your answer. </w:t>
      </w:r>
      <w:r w:rsidRPr="006177A3">
        <w:rPr>
          <w:rFonts w:ascii="Arial" w:eastAsiaTheme="minorHAnsi" w:hAnsi="Arial" w:cs="Arial"/>
          <w:color w:val="000000"/>
          <w:kern w:val="0"/>
          <w:sz w:val="21"/>
          <w:szCs w:val="21"/>
        </w:rPr>
        <w:t> </w:t>
      </w:r>
    </w:p>
    <w:p w14:paraId="3D993E78"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3AFE6852" w14:textId="6E48CA04"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As technology has</w:t>
      </w:r>
      <w:del w:id="298" w:author="Microsoft Office User" w:date="2019-05-16T15:48:00Z">
        <w:r w:rsidRPr="006177A3" w:rsidDel="001538A5">
          <w:rPr>
            <w:rFonts w:ascii="Arial" w:eastAsiaTheme="minorHAnsi" w:hAnsi="Arial" w:cs="Arial"/>
            <w:color w:val="000000"/>
            <w:kern w:val="0"/>
            <w:sz w:val="21"/>
            <w:szCs w:val="21"/>
          </w:rPr>
          <w:delText xml:space="preserve"> </w:delText>
        </w:r>
      </w:del>
      <w:del w:id="299" w:author="Microsoft Office User" w:date="2019-05-16T15:47:00Z">
        <w:r w:rsidRPr="006177A3" w:rsidDel="001538A5">
          <w:rPr>
            <w:rFonts w:ascii="Arial" w:eastAsiaTheme="minorHAnsi" w:hAnsi="Arial" w:cs="Arial"/>
            <w:color w:val="000000"/>
            <w:kern w:val="0"/>
            <w:sz w:val="21"/>
            <w:szCs w:val="21"/>
          </w:rPr>
          <w:delText>been</w:delText>
        </w:r>
      </w:del>
      <w:r w:rsidRPr="006177A3">
        <w:rPr>
          <w:rFonts w:ascii="Arial" w:eastAsiaTheme="minorHAnsi" w:hAnsi="Arial" w:cs="Arial"/>
          <w:color w:val="000000"/>
          <w:kern w:val="0"/>
          <w:sz w:val="21"/>
          <w:szCs w:val="21"/>
        </w:rPr>
        <w:t xml:space="preserve"> advanced, computer education has become more important than ever for children to prepare for the </w:t>
      </w:r>
      <w:commentRangeStart w:id="300"/>
      <w:r w:rsidRPr="006177A3">
        <w:rPr>
          <w:rFonts w:ascii="Arial" w:eastAsiaTheme="minorHAnsi" w:hAnsi="Arial" w:cs="Arial"/>
          <w:color w:val="000000"/>
          <w:kern w:val="0"/>
          <w:sz w:val="21"/>
          <w:szCs w:val="21"/>
        </w:rPr>
        <w:t>structural reform of the industries</w:t>
      </w:r>
      <w:commentRangeEnd w:id="300"/>
      <w:r w:rsidR="001538A5" w:rsidRPr="006177A3">
        <w:rPr>
          <w:rStyle w:val="a6"/>
          <w:rFonts w:ascii="Arial" w:eastAsiaTheme="minorHAnsi" w:hAnsi="Arial" w:cs="Arial"/>
          <w:sz w:val="20"/>
          <w:szCs w:val="20"/>
        </w:rPr>
        <w:commentReference w:id="300"/>
      </w:r>
      <w:r w:rsidRPr="006177A3">
        <w:rPr>
          <w:rFonts w:ascii="Arial" w:eastAsiaTheme="minorHAnsi" w:hAnsi="Arial" w:cs="Arial"/>
          <w:color w:val="000000"/>
          <w:kern w:val="0"/>
          <w:sz w:val="21"/>
          <w:szCs w:val="21"/>
        </w:rPr>
        <w:t xml:space="preserve">. I believe that computer skills that children deal with in their daily life remain </w:t>
      </w:r>
      <w:ins w:id="301" w:author="Microsoft Office User" w:date="2019-05-16T15:48:00Z">
        <w:r w:rsidR="001538A5" w:rsidRPr="006177A3">
          <w:rPr>
            <w:rFonts w:ascii="Arial" w:eastAsiaTheme="minorHAnsi" w:hAnsi="Arial" w:cs="Arial"/>
            <w:color w:val="000000"/>
            <w:kern w:val="0"/>
            <w:sz w:val="21"/>
            <w:szCs w:val="21"/>
          </w:rPr>
          <w:t>at</w:t>
        </w:r>
      </w:ins>
      <w:del w:id="302" w:author="Microsoft Office User" w:date="2019-05-16T15:48:00Z">
        <w:r w:rsidRPr="006177A3" w:rsidDel="001538A5">
          <w:rPr>
            <w:rFonts w:ascii="Arial" w:eastAsiaTheme="minorHAnsi" w:hAnsi="Arial" w:cs="Arial"/>
            <w:color w:val="000000"/>
            <w:kern w:val="0"/>
            <w:sz w:val="21"/>
            <w:szCs w:val="21"/>
          </w:rPr>
          <w:delText>in</w:delText>
        </w:r>
      </w:del>
      <w:r w:rsidRPr="006177A3">
        <w:rPr>
          <w:rFonts w:ascii="Arial" w:eastAsiaTheme="minorHAnsi" w:hAnsi="Arial" w:cs="Arial"/>
          <w:color w:val="000000"/>
          <w:kern w:val="0"/>
          <w:sz w:val="21"/>
          <w:szCs w:val="21"/>
        </w:rPr>
        <w:t xml:space="preserve"> a basic level and this should be reinforced with compulsory computer course</w:t>
      </w:r>
      <w:ins w:id="303" w:author="Microsoft Office User" w:date="2019-05-16T15:48:00Z">
        <w:r w:rsidR="001538A5"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w:t>
      </w:r>
    </w:p>
    <w:p w14:paraId="4CF4F837"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6CE33B6E" w14:textId="22962AC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First, the level of computer skills that industries require is far beyond</w:t>
      </w:r>
      <w:del w:id="304" w:author="Microsoft Office User" w:date="2019-05-16T15:48:00Z">
        <w:r w:rsidRPr="006177A3" w:rsidDel="001538A5">
          <w:rPr>
            <w:rFonts w:ascii="Arial" w:eastAsiaTheme="minorHAnsi" w:hAnsi="Arial" w:cs="Arial"/>
            <w:color w:val="000000"/>
            <w:kern w:val="0"/>
            <w:sz w:val="21"/>
            <w:szCs w:val="21"/>
          </w:rPr>
          <w:delText xml:space="preserve"> from</w:delText>
        </w:r>
      </w:del>
      <w:r w:rsidRPr="006177A3">
        <w:rPr>
          <w:rFonts w:ascii="Arial" w:eastAsiaTheme="minorHAnsi" w:hAnsi="Arial" w:cs="Arial"/>
          <w:color w:val="000000"/>
          <w:kern w:val="0"/>
          <w:sz w:val="21"/>
          <w:szCs w:val="21"/>
        </w:rPr>
        <w:t xml:space="preserve"> the basic skills that people can learn easily without having a solid course. Most </w:t>
      </w:r>
      <w:del w:id="305" w:author="Microsoft Office User" w:date="2019-05-16T15:48:00Z">
        <w:r w:rsidRPr="006177A3" w:rsidDel="001538A5">
          <w:rPr>
            <w:rFonts w:ascii="Arial" w:eastAsiaTheme="minorHAnsi" w:hAnsi="Arial" w:cs="Arial"/>
            <w:color w:val="000000"/>
            <w:kern w:val="0"/>
            <w:sz w:val="21"/>
            <w:szCs w:val="21"/>
          </w:rPr>
          <w:delText xml:space="preserve">of </w:delText>
        </w:r>
      </w:del>
      <w:r w:rsidRPr="006177A3">
        <w:rPr>
          <w:rFonts w:ascii="Arial" w:eastAsiaTheme="minorHAnsi" w:hAnsi="Arial" w:cs="Arial"/>
          <w:color w:val="000000"/>
          <w:kern w:val="0"/>
          <w:sz w:val="21"/>
          <w:szCs w:val="21"/>
        </w:rPr>
        <w:t>business</w:t>
      </w:r>
      <w:ins w:id="306" w:author="Microsoft Office User" w:date="2019-05-16T15:48:00Z">
        <w:r w:rsidR="001538A5" w:rsidRPr="006177A3">
          <w:rPr>
            <w:rFonts w:ascii="Arial" w:eastAsiaTheme="minorHAnsi" w:hAnsi="Arial" w:cs="Arial"/>
            <w:color w:val="000000"/>
            <w:kern w:val="0"/>
            <w:sz w:val="21"/>
            <w:szCs w:val="21"/>
          </w:rPr>
          <w:t>es</w:t>
        </w:r>
      </w:ins>
      <w:r w:rsidRPr="006177A3">
        <w:rPr>
          <w:rFonts w:ascii="Arial" w:eastAsiaTheme="minorHAnsi" w:hAnsi="Arial" w:cs="Arial"/>
          <w:color w:val="000000"/>
          <w:kern w:val="0"/>
          <w:sz w:val="21"/>
          <w:szCs w:val="21"/>
        </w:rPr>
        <w:t xml:space="preserve"> run data in order to investigate consumers' need and preference</w:t>
      </w:r>
      <w:ins w:id="307" w:author="Microsoft Office User" w:date="2019-05-16T15:48:00Z">
        <w:r w:rsidR="001538A5"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and this involves a big-size data set and certain data programming. This cannot be acquired by daily interaction with technology and it needs to be taught by expert</w:t>
      </w:r>
      <w:ins w:id="308" w:author="Microsoft Office User" w:date="2019-05-16T15:48:00Z">
        <w:r w:rsidR="001538A5"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and solid guidelines so that children can be more used to dealing with data and programming.</w:t>
      </w:r>
    </w:p>
    <w:p w14:paraId="646BE8EA"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1AD33FE3" w14:textId="78147AC5" w:rsidR="00481B3A" w:rsidRPr="006177A3" w:rsidRDefault="00481B3A" w:rsidP="00481B3A">
      <w:pPr>
        <w:widowControl/>
        <w:wordWrap/>
        <w:autoSpaceDE/>
        <w:autoSpaceDN/>
        <w:jc w:val="left"/>
        <w:rPr>
          <w:rFonts w:ascii="Arial" w:eastAsiaTheme="minorHAnsi" w:hAnsi="Arial" w:cs="Arial"/>
          <w:color w:val="000000"/>
          <w:kern w:val="0"/>
          <w:sz w:val="21"/>
          <w:szCs w:val="21"/>
        </w:rPr>
      </w:pPr>
      <w:commentRangeStart w:id="309"/>
      <w:commentRangeStart w:id="310"/>
      <w:r w:rsidRPr="006177A3">
        <w:rPr>
          <w:rFonts w:ascii="Arial" w:eastAsiaTheme="minorHAnsi" w:hAnsi="Arial" w:cs="Arial"/>
          <w:color w:val="000000"/>
          <w:kern w:val="0"/>
          <w:sz w:val="21"/>
          <w:szCs w:val="21"/>
        </w:rPr>
        <w:t>Second, it is hardly expected to learn computer logic from daily life as technology has</w:t>
      </w:r>
      <w:del w:id="311" w:author="Microsoft Office User" w:date="2019-05-16T15:49:00Z">
        <w:r w:rsidRPr="006177A3" w:rsidDel="001538A5">
          <w:rPr>
            <w:rFonts w:ascii="Arial" w:eastAsiaTheme="minorHAnsi" w:hAnsi="Arial" w:cs="Arial"/>
            <w:color w:val="000000"/>
            <w:kern w:val="0"/>
            <w:sz w:val="21"/>
            <w:szCs w:val="21"/>
          </w:rPr>
          <w:delText xml:space="preserve"> been</w:delText>
        </w:r>
      </w:del>
      <w:r w:rsidRPr="006177A3">
        <w:rPr>
          <w:rFonts w:ascii="Arial" w:eastAsiaTheme="minorHAnsi" w:hAnsi="Arial" w:cs="Arial"/>
          <w:color w:val="000000"/>
          <w:kern w:val="0"/>
          <w:sz w:val="21"/>
          <w:szCs w:val="21"/>
        </w:rPr>
        <w:t xml:space="preserve"> advanced, since most of </w:t>
      </w:r>
      <w:ins w:id="312" w:author="Microsoft Office User" w:date="2019-05-16T15:49:00Z">
        <w:r w:rsidR="001538A5" w:rsidRPr="006177A3">
          <w:rPr>
            <w:rFonts w:ascii="Arial" w:eastAsiaTheme="minorHAnsi" w:hAnsi="Arial" w:cs="Arial"/>
            <w:color w:val="000000"/>
            <w:kern w:val="0"/>
            <w:sz w:val="21"/>
            <w:szCs w:val="21"/>
          </w:rPr>
          <w:t xml:space="preserve">the </w:t>
        </w:r>
      </w:ins>
      <w:r w:rsidRPr="006177A3">
        <w:rPr>
          <w:rFonts w:ascii="Arial" w:eastAsiaTheme="minorHAnsi" w:hAnsi="Arial" w:cs="Arial"/>
          <w:color w:val="000000"/>
          <w:kern w:val="0"/>
          <w:sz w:val="21"/>
          <w:szCs w:val="21"/>
        </w:rPr>
        <w:t>technological tools have become very user-friendly</w:t>
      </w:r>
      <w:commentRangeEnd w:id="309"/>
      <w:r w:rsidR="001538A5" w:rsidRPr="006177A3">
        <w:rPr>
          <w:rStyle w:val="a6"/>
          <w:rFonts w:ascii="Arial" w:eastAsiaTheme="minorHAnsi" w:hAnsi="Arial" w:cs="Arial"/>
          <w:sz w:val="20"/>
          <w:szCs w:val="20"/>
        </w:rPr>
        <w:commentReference w:id="309"/>
      </w:r>
      <w:r w:rsidRPr="006177A3">
        <w:rPr>
          <w:rFonts w:ascii="Arial" w:eastAsiaTheme="minorHAnsi" w:hAnsi="Arial" w:cs="Arial"/>
          <w:color w:val="000000"/>
          <w:kern w:val="0"/>
          <w:sz w:val="21"/>
          <w:szCs w:val="21"/>
        </w:rPr>
        <w:t>. For example, people are not even required to use their hands to turn on their electronics with the presence of artificial intelligence, since all they need to do is cal</w:t>
      </w:r>
      <w:ins w:id="313" w:author="Microsoft Office User" w:date="2019-05-16T15:49:00Z">
        <w:r w:rsidR="001538A5" w:rsidRPr="006177A3">
          <w:rPr>
            <w:rFonts w:ascii="Arial" w:eastAsiaTheme="minorHAnsi" w:hAnsi="Arial" w:cs="Arial"/>
            <w:color w:val="000000"/>
            <w:kern w:val="0"/>
            <w:sz w:val="21"/>
            <w:szCs w:val="21"/>
          </w:rPr>
          <w:t>l</w:t>
        </w:r>
      </w:ins>
      <w:del w:id="314" w:author="Microsoft Office User" w:date="2019-05-16T15:49:00Z">
        <w:r w:rsidRPr="006177A3" w:rsidDel="001538A5">
          <w:rPr>
            <w:rFonts w:ascii="Arial" w:eastAsiaTheme="minorHAnsi" w:hAnsi="Arial" w:cs="Arial"/>
            <w:color w:val="000000"/>
            <w:kern w:val="0"/>
            <w:sz w:val="21"/>
            <w:szCs w:val="21"/>
          </w:rPr>
          <w:delText>ling</w:delText>
        </w:r>
      </w:del>
      <w:r w:rsidRPr="006177A3">
        <w:rPr>
          <w:rFonts w:ascii="Arial" w:eastAsiaTheme="minorHAnsi" w:hAnsi="Arial" w:cs="Arial"/>
          <w:color w:val="000000"/>
          <w:kern w:val="0"/>
          <w:sz w:val="21"/>
          <w:szCs w:val="21"/>
        </w:rPr>
        <w:t xml:space="preserve"> it. Even though technology </w:t>
      </w:r>
      <w:ins w:id="315" w:author="Microsoft Office User" w:date="2019-05-16T15:49:00Z">
        <w:r w:rsidR="001538A5" w:rsidRPr="006177A3">
          <w:rPr>
            <w:rFonts w:ascii="Arial" w:eastAsiaTheme="minorHAnsi" w:hAnsi="Arial" w:cs="Arial"/>
            <w:color w:val="000000"/>
            <w:kern w:val="0"/>
            <w:sz w:val="21"/>
            <w:szCs w:val="21"/>
          </w:rPr>
          <w:t xml:space="preserve">has </w:t>
        </w:r>
      </w:ins>
      <w:r w:rsidRPr="006177A3">
        <w:rPr>
          <w:rFonts w:ascii="Arial" w:eastAsiaTheme="minorHAnsi" w:hAnsi="Arial" w:cs="Arial"/>
          <w:color w:val="000000"/>
          <w:kern w:val="0"/>
          <w:sz w:val="21"/>
          <w:szCs w:val="21"/>
        </w:rPr>
        <w:t>bec</w:t>
      </w:r>
      <w:ins w:id="316" w:author="Microsoft Office User" w:date="2019-05-16T15:49:00Z">
        <w:r w:rsidR="001538A5" w:rsidRPr="006177A3">
          <w:rPr>
            <w:rFonts w:ascii="Arial" w:eastAsiaTheme="minorHAnsi" w:hAnsi="Arial" w:cs="Arial"/>
            <w:color w:val="000000"/>
            <w:kern w:val="0"/>
            <w:sz w:val="21"/>
            <w:szCs w:val="21"/>
          </w:rPr>
          <w:t>o</w:t>
        </w:r>
      </w:ins>
      <w:del w:id="317" w:author="Microsoft Office User" w:date="2019-05-16T15:49:00Z">
        <w:r w:rsidRPr="006177A3" w:rsidDel="001538A5">
          <w:rPr>
            <w:rFonts w:ascii="Arial" w:eastAsiaTheme="minorHAnsi" w:hAnsi="Arial" w:cs="Arial"/>
            <w:color w:val="000000"/>
            <w:kern w:val="0"/>
            <w:sz w:val="21"/>
            <w:szCs w:val="21"/>
          </w:rPr>
          <w:delText>a</w:delText>
        </w:r>
      </w:del>
      <w:r w:rsidRPr="006177A3">
        <w:rPr>
          <w:rFonts w:ascii="Arial" w:eastAsiaTheme="minorHAnsi" w:hAnsi="Arial" w:cs="Arial"/>
          <w:color w:val="000000"/>
          <w:kern w:val="0"/>
          <w:sz w:val="21"/>
          <w:szCs w:val="21"/>
        </w:rPr>
        <w:t>me ubiquitous, it left from users' control and this gap will</w:t>
      </w:r>
      <w:del w:id="318" w:author="Microsoft Office User" w:date="2019-05-16T15:49:00Z">
        <w:r w:rsidRPr="006177A3" w:rsidDel="001538A5">
          <w:rPr>
            <w:rFonts w:ascii="Arial" w:eastAsiaTheme="minorHAnsi" w:hAnsi="Arial" w:cs="Arial"/>
            <w:color w:val="000000"/>
            <w:kern w:val="0"/>
            <w:sz w:val="21"/>
            <w:szCs w:val="21"/>
          </w:rPr>
          <w:delText xml:space="preserve"> be</w:delText>
        </w:r>
      </w:del>
      <w:r w:rsidRPr="006177A3">
        <w:rPr>
          <w:rFonts w:ascii="Arial" w:eastAsiaTheme="minorHAnsi" w:hAnsi="Arial" w:cs="Arial"/>
          <w:color w:val="000000"/>
          <w:kern w:val="0"/>
          <w:sz w:val="21"/>
          <w:szCs w:val="21"/>
        </w:rPr>
        <w:t xml:space="preserve"> widen. Children should learn computer science in order to understand the logic and algorithm</w:t>
      </w:r>
      <w:ins w:id="319" w:author="Microsoft Office User" w:date="2019-05-16T15:49:00Z">
        <w:r w:rsidR="001538A5"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behind technology that cannot be acquired anymore by using it.</w:t>
      </w:r>
      <w:commentRangeEnd w:id="310"/>
      <w:r w:rsidR="001538A5" w:rsidRPr="006177A3">
        <w:rPr>
          <w:rStyle w:val="a6"/>
          <w:rFonts w:ascii="Arial" w:eastAsiaTheme="minorHAnsi" w:hAnsi="Arial" w:cs="Arial"/>
          <w:sz w:val="20"/>
          <w:szCs w:val="20"/>
        </w:rPr>
        <w:commentReference w:id="310"/>
      </w:r>
    </w:p>
    <w:p w14:paraId="3546AA01" w14:textId="77777777" w:rsidR="00481B3A" w:rsidRPr="006177A3" w:rsidRDefault="00481B3A" w:rsidP="00481B3A">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72F4A73A" w14:textId="27019DD1" w:rsidR="00481B3A" w:rsidRPr="006177A3" w:rsidRDefault="00481B3A" w:rsidP="00481B3A">
      <w:pPr>
        <w:widowControl/>
        <w:wordWrap/>
        <w:autoSpaceDE/>
        <w:autoSpaceDN/>
        <w:jc w:val="left"/>
        <w:rPr>
          <w:rFonts w:ascii="Arial" w:eastAsiaTheme="minorHAnsi" w:hAnsi="Arial" w:cs="Arial"/>
          <w:color w:val="000000"/>
          <w:kern w:val="0"/>
          <w:sz w:val="21"/>
          <w:szCs w:val="21"/>
        </w:rPr>
      </w:pPr>
      <w:commentRangeStart w:id="320"/>
      <w:r w:rsidRPr="006177A3">
        <w:rPr>
          <w:rFonts w:ascii="Arial" w:eastAsiaTheme="minorHAnsi" w:hAnsi="Arial" w:cs="Arial"/>
          <w:color w:val="000000"/>
          <w:kern w:val="0"/>
          <w:sz w:val="21"/>
          <w:szCs w:val="21"/>
        </w:rPr>
        <w:t xml:space="preserve">Learning computer science </w:t>
      </w:r>
      <w:ins w:id="321" w:author="Microsoft Office User" w:date="2019-05-16T15:50:00Z">
        <w:r w:rsidR="001538A5" w:rsidRPr="006177A3">
          <w:rPr>
            <w:rFonts w:ascii="Arial" w:eastAsiaTheme="minorHAnsi" w:hAnsi="Arial" w:cs="Arial"/>
            <w:color w:val="000000"/>
            <w:kern w:val="0"/>
            <w:sz w:val="21"/>
            <w:szCs w:val="21"/>
          </w:rPr>
          <w:t>at</w:t>
        </w:r>
      </w:ins>
      <w:del w:id="322" w:author="Microsoft Office User" w:date="2019-05-16T15:50:00Z">
        <w:r w:rsidRPr="006177A3" w:rsidDel="001538A5">
          <w:rPr>
            <w:rFonts w:ascii="Arial" w:eastAsiaTheme="minorHAnsi" w:hAnsi="Arial" w:cs="Arial"/>
            <w:color w:val="000000"/>
            <w:kern w:val="0"/>
            <w:sz w:val="21"/>
            <w:szCs w:val="21"/>
          </w:rPr>
          <w:delText>in one's</w:delText>
        </w:r>
      </w:del>
      <w:ins w:id="323" w:author="Microsoft Office User" w:date="2019-05-16T15:50:00Z">
        <w:r w:rsidR="001538A5" w:rsidRPr="006177A3">
          <w:rPr>
            <w:rFonts w:ascii="Arial" w:eastAsiaTheme="minorHAnsi" w:hAnsi="Arial" w:cs="Arial"/>
            <w:color w:val="000000"/>
            <w:kern w:val="0"/>
            <w:sz w:val="21"/>
            <w:szCs w:val="21"/>
          </w:rPr>
          <w:t xml:space="preserve"> an</w:t>
        </w:r>
      </w:ins>
      <w:r w:rsidRPr="006177A3">
        <w:rPr>
          <w:rFonts w:ascii="Arial" w:eastAsiaTheme="minorHAnsi" w:hAnsi="Arial" w:cs="Arial"/>
          <w:color w:val="000000"/>
          <w:kern w:val="0"/>
          <w:sz w:val="21"/>
          <w:szCs w:val="21"/>
        </w:rPr>
        <w:t xml:space="preserve"> early age would be difficult, but it would be worthwhile in </w:t>
      </w:r>
      <w:ins w:id="324" w:author="Microsoft Office User" w:date="2019-05-16T15:51:00Z">
        <w:r w:rsidR="001538A5" w:rsidRPr="006177A3">
          <w:rPr>
            <w:rFonts w:ascii="Arial" w:eastAsiaTheme="minorHAnsi" w:hAnsi="Arial" w:cs="Arial"/>
            <w:color w:val="000000"/>
            <w:kern w:val="0"/>
            <w:sz w:val="21"/>
            <w:szCs w:val="21"/>
          </w:rPr>
          <w:t>the</w:t>
        </w:r>
      </w:ins>
      <w:del w:id="325" w:author="Microsoft Office User" w:date="2019-05-16T15:51:00Z">
        <w:r w:rsidRPr="006177A3" w:rsidDel="001538A5">
          <w:rPr>
            <w:rFonts w:ascii="Arial" w:eastAsiaTheme="minorHAnsi" w:hAnsi="Arial" w:cs="Arial"/>
            <w:color w:val="000000"/>
            <w:kern w:val="0"/>
            <w:sz w:val="21"/>
            <w:szCs w:val="21"/>
          </w:rPr>
          <w:delText>a</w:delText>
        </w:r>
      </w:del>
      <w:r w:rsidRPr="006177A3">
        <w:rPr>
          <w:rFonts w:ascii="Arial" w:eastAsiaTheme="minorHAnsi" w:hAnsi="Arial" w:cs="Arial"/>
          <w:color w:val="000000"/>
          <w:kern w:val="0"/>
          <w:sz w:val="21"/>
          <w:szCs w:val="21"/>
        </w:rPr>
        <w:t xml:space="preserve"> long term</w:t>
      </w:r>
      <w:commentRangeEnd w:id="320"/>
      <w:r w:rsidR="001538A5" w:rsidRPr="006177A3">
        <w:rPr>
          <w:rStyle w:val="a6"/>
          <w:rFonts w:ascii="Arial" w:eastAsiaTheme="minorHAnsi" w:hAnsi="Arial" w:cs="Arial"/>
          <w:sz w:val="20"/>
          <w:szCs w:val="20"/>
        </w:rPr>
        <w:commentReference w:id="320"/>
      </w:r>
      <w:r w:rsidRPr="006177A3">
        <w:rPr>
          <w:rFonts w:ascii="Arial" w:eastAsiaTheme="minorHAnsi" w:hAnsi="Arial" w:cs="Arial"/>
          <w:color w:val="000000"/>
          <w:kern w:val="0"/>
          <w:sz w:val="21"/>
          <w:szCs w:val="21"/>
        </w:rPr>
        <w:t>. Schools should encourage more students to learn computer science and be well-prepared for the new industry.  (266 words)</w:t>
      </w:r>
    </w:p>
    <w:p w14:paraId="6F320C41" w14:textId="0897CC71" w:rsidR="00481B3A" w:rsidRPr="006177A3" w:rsidRDefault="00481B3A" w:rsidP="00481B3A">
      <w:pPr>
        <w:pStyle w:val="a4"/>
        <w:spacing w:before="0" w:beforeAutospacing="0" w:after="0" w:afterAutospacing="0"/>
        <w:rPr>
          <w:rFonts w:ascii="Arial" w:eastAsiaTheme="minorHAnsi" w:hAnsi="Arial" w:cs="Arial"/>
          <w:color w:val="4472C4" w:themeColor="accent1"/>
          <w:sz w:val="21"/>
          <w:szCs w:val="21"/>
        </w:rPr>
      </w:pPr>
    </w:p>
    <w:p w14:paraId="428AC6B2" w14:textId="68A5403D" w:rsidR="001538A5" w:rsidRDefault="001538A5" w:rsidP="00481B3A">
      <w:pPr>
        <w:pStyle w:val="a4"/>
        <w:spacing w:before="0" w:beforeAutospacing="0" w:after="0" w:afterAutospacing="0"/>
        <w:rPr>
          <w:rFonts w:ascii="Arial" w:eastAsiaTheme="minorHAnsi" w:hAnsi="Arial" w:cs="Arial"/>
          <w:color w:val="4472C4" w:themeColor="accent1"/>
          <w:sz w:val="21"/>
          <w:szCs w:val="21"/>
        </w:rPr>
      </w:pPr>
    </w:p>
    <w:p w14:paraId="269E52AE" w14:textId="77777777" w:rsidR="006177A3" w:rsidRPr="006177A3" w:rsidRDefault="006177A3" w:rsidP="00481B3A">
      <w:pPr>
        <w:pStyle w:val="a4"/>
        <w:spacing w:before="0" w:beforeAutospacing="0" w:after="0" w:afterAutospacing="0"/>
        <w:rPr>
          <w:rFonts w:ascii="Arial" w:eastAsiaTheme="minorHAnsi" w:hAnsi="Arial" w:cs="Arial" w:hint="eastAsia"/>
          <w:color w:val="4472C4" w:themeColor="accent1"/>
          <w:sz w:val="21"/>
          <w:szCs w:val="21"/>
        </w:rPr>
      </w:pPr>
    </w:p>
    <w:p w14:paraId="7AECFBF3" w14:textId="74C46D09" w:rsidR="001538A5" w:rsidRPr="006177A3" w:rsidRDefault="0013044E" w:rsidP="006177A3">
      <w:pPr>
        <w:pStyle w:val="1"/>
        <w:rPr>
          <w:sz w:val="32"/>
          <w:szCs w:val="32"/>
        </w:rPr>
      </w:pPr>
      <w:r w:rsidRPr="006177A3">
        <w:rPr>
          <w:sz w:val="32"/>
          <w:szCs w:val="32"/>
        </w:rPr>
        <w:lastRenderedPageBreak/>
        <w:t>ESSAY</w:t>
      </w:r>
    </w:p>
    <w:p w14:paraId="2E97F6F8" w14:textId="33CC523D" w:rsidR="0013044E" w:rsidRPr="006177A3" w:rsidRDefault="0013044E" w:rsidP="00481B3A">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t>TASK1</w:t>
      </w:r>
    </w:p>
    <w:p w14:paraId="011AB359" w14:textId="7048E679" w:rsidR="0013044E" w:rsidRPr="006177A3" w:rsidRDefault="0013044E" w:rsidP="0013044E">
      <w:pPr>
        <w:widowControl/>
        <w:wordWrap/>
        <w:autoSpaceDE/>
        <w:autoSpaceDN/>
        <w:jc w:val="left"/>
        <w:rPr>
          <w:rFonts w:ascii="Arial" w:eastAsiaTheme="minorHAnsi" w:hAnsi="Arial" w:cs="Arial"/>
          <w:kern w:val="0"/>
          <w:sz w:val="28"/>
          <w:szCs w:val="28"/>
        </w:rPr>
      </w:pPr>
      <w:r w:rsidRPr="006177A3">
        <w:rPr>
          <w:rFonts w:ascii="Arial" w:eastAsiaTheme="minorHAnsi" w:hAnsi="Arial" w:cs="Arial"/>
          <w:kern w:val="0"/>
          <w:sz w:val="28"/>
          <w:szCs w:val="28"/>
        </w:rPr>
        <w:fldChar w:fldCharType="begin"/>
      </w:r>
      <w:r w:rsidRPr="006177A3">
        <w:rPr>
          <w:rFonts w:ascii="Arial" w:eastAsiaTheme="minorHAnsi" w:hAnsi="Arial" w:cs="Arial"/>
          <w:kern w:val="0"/>
          <w:sz w:val="28"/>
          <w:szCs w:val="28"/>
        </w:rPr>
        <w:instrText xml:space="preserve"> INCLUDEPICTURE "/var/folders/d9/m4vldv8s38q7kl2j30xlpmph0000gn/T/com.microsoft.Word/WebArchiveCopyPasteTempFiles/png&amp;filename=1558066516698.png&amp;org=1" \* MERGEFORMATINET </w:instrText>
      </w:r>
      <w:r w:rsidRPr="006177A3">
        <w:rPr>
          <w:rFonts w:ascii="Arial" w:eastAsiaTheme="minorHAnsi" w:hAnsi="Arial" w:cs="Arial"/>
          <w:kern w:val="0"/>
          <w:sz w:val="28"/>
          <w:szCs w:val="28"/>
        </w:rPr>
        <w:fldChar w:fldCharType="separate"/>
      </w:r>
      <w:r w:rsidRPr="006177A3">
        <w:rPr>
          <w:rFonts w:ascii="Arial" w:eastAsiaTheme="minorHAnsi" w:hAnsi="Arial" w:cs="Arial"/>
          <w:noProof/>
          <w:kern w:val="0"/>
          <w:sz w:val="28"/>
          <w:szCs w:val="28"/>
        </w:rPr>
        <w:drawing>
          <wp:inline distT="0" distB="0" distL="0" distR="0" wp14:anchorId="0810A1C5" wp14:editId="719EB313">
            <wp:extent cx="5943600" cy="4998085"/>
            <wp:effectExtent l="0" t="0" r="0" b="5715"/>
            <wp:docPr id="9" name="그림 9" descr="/var/folders/d9/m4vldv8s38q7kl2j30xlpmph0000gn/T/com.microsoft.Word/WebArchiveCopyPasteTempFiles/png&amp;filename=1558066516698.png&amp;o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9/m4vldv8s38q7kl2j30xlpmph0000gn/T/com.microsoft.Word/WebArchiveCopyPasteTempFiles/png&amp;filename=1558066516698.png&amp;org=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r w:rsidRPr="006177A3">
        <w:rPr>
          <w:rFonts w:ascii="Arial" w:eastAsiaTheme="minorHAnsi" w:hAnsi="Arial" w:cs="Arial"/>
          <w:kern w:val="0"/>
          <w:sz w:val="28"/>
          <w:szCs w:val="28"/>
        </w:rPr>
        <w:fldChar w:fldCharType="end"/>
      </w:r>
    </w:p>
    <w:p w14:paraId="6FF75B08" w14:textId="6D621801"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The given graph compares the average band scores for Academic IETLS candidates in 2012. Overall, female candidates earned better score</w:t>
      </w:r>
      <w:ins w:id="326" w:author="Microsoft Office User" w:date="2019-05-17T15:37: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than male</w:t>
      </w:r>
      <w:ins w:id="327" w:author="Microsoft Office User" w:date="2019-05-17T15:37: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in all four sections, and writing was the weakest section for both female</w:t>
      </w:r>
      <w:ins w:id="328" w:author="Microsoft Office User" w:date="2019-05-17T15:37: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and male</w:t>
      </w:r>
      <w:ins w:id="329" w:author="Microsoft Office User" w:date="2019-05-17T15:37: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w:t>
      </w:r>
    </w:p>
    <w:p w14:paraId="7F6C4241"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7736BDA8" w14:textId="191E6522"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For Listening and Reading, female candidates surpassed a band score of 6.0 at 6.1 each while male</w:t>
      </w:r>
      <w:ins w:id="330" w:author="Microsoft Office User" w:date="2019-05-17T15:37: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recorded 5.8 in both sections. The gap between female</w:t>
      </w:r>
      <w:ins w:id="331" w:author="Microsoft Office User" w:date="2019-05-17T15:38: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and male</w:t>
      </w:r>
      <w:ins w:id="332" w:author="Microsoft Office User" w:date="2019-05-17T15:38: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was widest in these two sections at 0.3.</w:t>
      </w:r>
    </w:p>
    <w:p w14:paraId="0A16D497"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28E65064" w14:textId="318590F1"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Both female</w:t>
      </w:r>
      <w:ins w:id="333" w:author="Microsoft Office User" w:date="2019-05-17T15:38: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and male</w:t>
      </w:r>
      <w:ins w:id="334" w:author="Microsoft Office User" w:date="2019-05-17T15:38: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were</w:t>
      </w:r>
      <w:del w:id="335" w:author="Microsoft Office User" w:date="2019-05-17T15:40:00Z">
        <w:r w:rsidRPr="006177A3" w:rsidDel="0013044E">
          <w:rPr>
            <w:rFonts w:ascii="Arial" w:eastAsiaTheme="minorHAnsi" w:hAnsi="Arial" w:cs="Arial"/>
            <w:color w:val="000000"/>
            <w:kern w:val="0"/>
            <w:sz w:val="21"/>
            <w:szCs w:val="21"/>
          </w:rPr>
          <w:delText xml:space="preserve"> most</w:delText>
        </w:r>
      </w:del>
      <w:r w:rsidRPr="006177A3">
        <w:rPr>
          <w:rFonts w:ascii="Arial" w:eastAsiaTheme="minorHAnsi" w:hAnsi="Arial" w:cs="Arial"/>
          <w:color w:val="000000"/>
          <w:kern w:val="0"/>
          <w:sz w:val="21"/>
          <w:szCs w:val="21"/>
        </w:rPr>
        <w:t xml:space="preserve"> </w:t>
      </w:r>
      <w:ins w:id="336" w:author="Microsoft Office User" w:date="2019-05-17T15:38:00Z">
        <w:r w:rsidRPr="006177A3">
          <w:rPr>
            <w:rFonts w:ascii="Arial" w:eastAsiaTheme="minorHAnsi" w:hAnsi="Arial" w:cs="Arial"/>
            <w:color w:val="000000"/>
            <w:kern w:val="0"/>
            <w:sz w:val="21"/>
            <w:szCs w:val="21"/>
          </w:rPr>
          <w:t>weakest</w:t>
        </w:r>
      </w:ins>
      <w:del w:id="337" w:author="Microsoft Office User" w:date="2019-05-17T15:38:00Z">
        <w:r w:rsidRPr="006177A3" w:rsidDel="0013044E">
          <w:rPr>
            <w:rFonts w:ascii="Arial" w:eastAsiaTheme="minorHAnsi" w:hAnsi="Arial" w:cs="Arial"/>
            <w:color w:val="000000"/>
            <w:kern w:val="0"/>
            <w:sz w:val="21"/>
            <w:szCs w:val="21"/>
          </w:rPr>
          <w:delText>vulnerable</w:delText>
        </w:r>
      </w:del>
      <w:r w:rsidRPr="006177A3">
        <w:rPr>
          <w:rFonts w:ascii="Arial" w:eastAsiaTheme="minorHAnsi" w:hAnsi="Arial" w:cs="Arial"/>
          <w:color w:val="000000"/>
          <w:kern w:val="0"/>
          <w:sz w:val="21"/>
          <w:szCs w:val="21"/>
        </w:rPr>
        <w:t xml:space="preserve"> in </w:t>
      </w:r>
      <w:ins w:id="338" w:author="Microsoft Office User" w:date="2019-05-17T15:38:00Z">
        <w:r w:rsidRPr="006177A3">
          <w:rPr>
            <w:rFonts w:ascii="Arial" w:eastAsiaTheme="minorHAnsi" w:hAnsi="Arial" w:cs="Arial"/>
            <w:color w:val="000000"/>
            <w:kern w:val="0"/>
            <w:sz w:val="21"/>
            <w:szCs w:val="21"/>
          </w:rPr>
          <w:t xml:space="preserve">the </w:t>
        </w:r>
      </w:ins>
      <w:r w:rsidRPr="006177A3">
        <w:rPr>
          <w:rFonts w:ascii="Arial" w:eastAsiaTheme="minorHAnsi" w:hAnsi="Arial" w:cs="Arial"/>
          <w:color w:val="000000"/>
          <w:kern w:val="0"/>
          <w:sz w:val="21"/>
          <w:szCs w:val="21"/>
        </w:rPr>
        <w:t xml:space="preserve">Writing section with their lowest score of 5.6 and 5.4 </w:t>
      </w:r>
      <w:ins w:id="339" w:author="Microsoft Office User" w:date="2019-05-17T15:38:00Z">
        <w:r w:rsidRPr="006177A3">
          <w:rPr>
            <w:rFonts w:ascii="Arial" w:eastAsiaTheme="minorHAnsi" w:hAnsi="Arial" w:cs="Arial"/>
            <w:color w:val="000000"/>
            <w:kern w:val="0"/>
            <w:sz w:val="21"/>
            <w:szCs w:val="21"/>
          </w:rPr>
          <w:t>respectively</w:t>
        </w:r>
      </w:ins>
      <w:del w:id="340" w:author="Microsoft Office User" w:date="2019-05-17T15:38:00Z">
        <w:r w:rsidRPr="006177A3" w:rsidDel="0013044E">
          <w:rPr>
            <w:rFonts w:ascii="Arial" w:eastAsiaTheme="minorHAnsi" w:hAnsi="Arial" w:cs="Arial"/>
            <w:color w:val="000000"/>
            <w:kern w:val="0"/>
            <w:sz w:val="21"/>
            <w:szCs w:val="21"/>
          </w:rPr>
          <w:delText>each</w:delText>
        </w:r>
      </w:del>
      <w:r w:rsidRPr="006177A3">
        <w:rPr>
          <w:rFonts w:ascii="Arial" w:eastAsiaTheme="minorHAnsi" w:hAnsi="Arial" w:cs="Arial"/>
          <w:color w:val="000000"/>
          <w:kern w:val="0"/>
          <w:sz w:val="21"/>
          <w:szCs w:val="21"/>
        </w:rPr>
        <w:t xml:space="preserve"> and the gap between them was 0.2. </w:t>
      </w:r>
      <w:ins w:id="341" w:author="Microsoft Office User" w:date="2019-05-17T15:38:00Z">
        <w:r w:rsidRPr="006177A3">
          <w:rPr>
            <w:rFonts w:ascii="Arial" w:eastAsiaTheme="minorHAnsi" w:hAnsi="Arial" w:cs="Arial"/>
            <w:color w:val="000000"/>
            <w:kern w:val="0"/>
            <w:sz w:val="21"/>
            <w:szCs w:val="21"/>
          </w:rPr>
          <w:t xml:space="preserve">The </w:t>
        </w:r>
      </w:ins>
      <w:r w:rsidRPr="006177A3">
        <w:rPr>
          <w:rFonts w:ascii="Arial" w:eastAsiaTheme="minorHAnsi" w:hAnsi="Arial" w:cs="Arial"/>
          <w:color w:val="000000"/>
          <w:kern w:val="0"/>
          <w:sz w:val="21"/>
          <w:szCs w:val="21"/>
        </w:rPr>
        <w:t xml:space="preserve">Speaking score </w:t>
      </w:r>
      <w:ins w:id="342" w:author="Microsoft Office User" w:date="2019-05-17T15:38:00Z">
        <w:r w:rsidRPr="006177A3">
          <w:rPr>
            <w:rFonts w:ascii="Arial" w:eastAsiaTheme="minorHAnsi" w:hAnsi="Arial" w:cs="Arial"/>
            <w:color w:val="000000"/>
            <w:kern w:val="0"/>
            <w:sz w:val="21"/>
            <w:szCs w:val="21"/>
          </w:rPr>
          <w:t>average fell</w:t>
        </w:r>
      </w:ins>
      <w:del w:id="343" w:author="Microsoft Office User" w:date="2019-05-17T15:38:00Z">
        <w:r w:rsidRPr="006177A3" w:rsidDel="0013044E">
          <w:rPr>
            <w:rFonts w:ascii="Arial" w:eastAsiaTheme="minorHAnsi" w:hAnsi="Arial" w:cs="Arial"/>
            <w:color w:val="000000"/>
            <w:kern w:val="0"/>
            <w:sz w:val="21"/>
            <w:szCs w:val="21"/>
          </w:rPr>
          <w:delText>recorded</w:delText>
        </w:r>
      </w:del>
      <w:r w:rsidRPr="006177A3">
        <w:rPr>
          <w:rFonts w:ascii="Arial" w:eastAsiaTheme="minorHAnsi" w:hAnsi="Arial" w:cs="Arial"/>
          <w:color w:val="000000"/>
          <w:kern w:val="0"/>
          <w:sz w:val="21"/>
          <w:szCs w:val="21"/>
        </w:rPr>
        <w:t xml:space="preserve"> between </w:t>
      </w:r>
      <w:del w:id="344" w:author="Microsoft Office User" w:date="2019-05-17T15:39:00Z">
        <w:r w:rsidRPr="006177A3" w:rsidDel="0013044E">
          <w:rPr>
            <w:rFonts w:ascii="Arial" w:eastAsiaTheme="minorHAnsi" w:hAnsi="Arial" w:cs="Arial"/>
            <w:color w:val="000000"/>
            <w:kern w:val="0"/>
            <w:sz w:val="21"/>
            <w:szCs w:val="21"/>
          </w:rPr>
          <w:delText>that of</w:delText>
        </w:r>
      </w:del>
      <w:ins w:id="345" w:author="Microsoft Office User" w:date="2019-05-17T15:39:00Z">
        <w:r w:rsidRPr="006177A3">
          <w:rPr>
            <w:rFonts w:ascii="Arial" w:eastAsiaTheme="minorHAnsi" w:hAnsi="Arial" w:cs="Arial"/>
            <w:color w:val="000000"/>
            <w:kern w:val="0"/>
            <w:sz w:val="21"/>
            <w:szCs w:val="21"/>
          </w:rPr>
          <w:t>the</w:t>
        </w:r>
      </w:ins>
      <w:r w:rsidRPr="006177A3">
        <w:rPr>
          <w:rFonts w:ascii="Arial" w:eastAsiaTheme="minorHAnsi" w:hAnsi="Arial" w:cs="Arial"/>
          <w:color w:val="000000"/>
          <w:kern w:val="0"/>
          <w:sz w:val="21"/>
          <w:szCs w:val="21"/>
        </w:rPr>
        <w:t xml:space="preserve"> other three sections at 5.9 and 5.8 </w:t>
      </w:r>
      <w:ins w:id="346" w:author="Microsoft Office User" w:date="2019-05-17T15:39:00Z">
        <w:r w:rsidRPr="006177A3">
          <w:rPr>
            <w:rFonts w:ascii="Arial" w:eastAsiaTheme="minorHAnsi" w:hAnsi="Arial" w:cs="Arial"/>
            <w:color w:val="000000"/>
            <w:kern w:val="0"/>
            <w:sz w:val="21"/>
            <w:szCs w:val="21"/>
          </w:rPr>
          <w:t>respectively</w:t>
        </w:r>
      </w:ins>
      <w:del w:id="347" w:author="Microsoft Office User" w:date="2019-05-17T15:39:00Z">
        <w:r w:rsidRPr="006177A3" w:rsidDel="0013044E">
          <w:rPr>
            <w:rFonts w:ascii="Arial" w:eastAsiaTheme="minorHAnsi" w:hAnsi="Arial" w:cs="Arial"/>
            <w:color w:val="000000"/>
            <w:kern w:val="0"/>
            <w:sz w:val="21"/>
            <w:szCs w:val="21"/>
          </w:rPr>
          <w:delText>each</w:delText>
        </w:r>
      </w:del>
      <w:r w:rsidRPr="006177A3">
        <w:rPr>
          <w:rFonts w:ascii="Arial" w:eastAsiaTheme="minorHAnsi" w:hAnsi="Arial" w:cs="Arial"/>
          <w:color w:val="000000"/>
          <w:kern w:val="0"/>
          <w:sz w:val="21"/>
          <w:szCs w:val="21"/>
        </w:rPr>
        <w:t>, and both female</w:t>
      </w:r>
      <w:ins w:id="348" w:author="Microsoft Office User" w:date="2019-05-17T15:39: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and male</w:t>
      </w:r>
      <w:ins w:id="349" w:author="Microsoft Office User" w:date="2019-05-17T15:40: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had relatively even score</w:t>
      </w:r>
      <w:ins w:id="350" w:author="Microsoft Office User" w:date="2019-05-17T15:40: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with the smallest gap of 0.1.</w:t>
      </w:r>
    </w:p>
    <w:p w14:paraId="6C164A16" w14:textId="2E251458" w:rsidR="0013044E" w:rsidRPr="006177A3" w:rsidRDefault="0013044E" w:rsidP="0013044E">
      <w:pPr>
        <w:widowControl/>
        <w:wordWrap/>
        <w:autoSpaceDE/>
        <w:autoSpaceDN/>
        <w:jc w:val="left"/>
        <w:rPr>
          <w:rFonts w:ascii="Arial" w:eastAsiaTheme="minorHAnsi" w:hAnsi="Arial" w:cs="Arial"/>
          <w:color w:val="000000"/>
          <w:kern w:val="0"/>
          <w:sz w:val="21"/>
          <w:szCs w:val="21"/>
        </w:rPr>
      </w:pPr>
    </w:p>
    <w:p w14:paraId="7D2D2E74" w14:textId="77777777" w:rsidR="006177A3" w:rsidRDefault="006177A3" w:rsidP="0013044E">
      <w:pPr>
        <w:widowControl/>
        <w:wordWrap/>
        <w:autoSpaceDE/>
        <w:autoSpaceDN/>
        <w:jc w:val="left"/>
        <w:rPr>
          <w:rFonts w:ascii="Arial" w:eastAsiaTheme="minorHAnsi" w:hAnsi="Arial" w:cs="Arial"/>
          <w:b/>
          <w:bCs/>
          <w:color w:val="4472C4" w:themeColor="accent1"/>
          <w:kern w:val="0"/>
          <w:sz w:val="21"/>
          <w:szCs w:val="21"/>
        </w:rPr>
      </w:pPr>
    </w:p>
    <w:p w14:paraId="6A8F5733" w14:textId="77777777" w:rsidR="006177A3" w:rsidRDefault="006177A3" w:rsidP="0013044E">
      <w:pPr>
        <w:widowControl/>
        <w:wordWrap/>
        <w:autoSpaceDE/>
        <w:autoSpaceDN/>
        <w:jc w:val="left"/>
        <w:rPr>
          <w:rFonts w:ascii="Arial" w:eastAsiaTheme="minorHAnsi" w:hAnsi="Arial" w:cs="Arial"/>
          <w:b/>
          <w:bCs/>
          <w:color w:val="4472C4" w:themeColor="accent1"/>
          <w:kern w:val="0"/>
          <w:sz w:val="21"/>
          <w:szCs w:val="21"/>
        </w:rPr>
      </w:pPr>
    </w:p>
    <w:p w14:paraId="66D570FA" w14:textId="77777777" w:rsidR="006177A3" w:rsidRDefault="006177A3" w:rsidP="0013044E">
      <w:pPr>
        <w:widowControl/>
        <w:wordWrap/>
        <w:autoSpaceDE/>
        <w:autoSpaceDN/>
        <w:jc w:val="left"/>
        <w:rPr>
          <w:rFonts w:ascii="Arial" w:eastAsiaTheme="minorHAnsi" w:hAnsi="Arial" w:cs="Arial"/>
          <w:b/>
          <w:bCs/>
          <w:color w:val="4472C4" w:themeColor="accent1"/>
          <w:kern w:val="0"/>
          <w:sz w:val="21"/>
          <w:szCs w:val="21"/>
        </w:rPr>
      </w:pPr>
    </w:p>
    <w:p w14:paraId="5F8A529A" w14:textId="181132C5" w:rsidR="0013044E" w:rsidRPr="006177A3" w:rsidRDefault="0013044E" w:rsidP="0013044E">
      <w:pPr>
        <w:widowControl/>
        <w:wordWrap/>
        <w:autoSpaceDE/>
        <w:autoSpaceDN/>
        <w:jc w:val="left"/>
        <w:rPr>
          <w:rFonts w:ascii="Arial" w:eastAsiaTheme="minorHAnsi" w:hAnsi="Arial" w:cs="Arial"/>
          <w:b/>
          <w:bCs/>
          <w:color w:val="4472C4" w:themeColor="accent1"/>
          <w:kern w:val="0"/>
          <w:sz w:val="21"/>
          <w:szCs w:val="21"/>
        </w:rPr>
      </w:pPr>
      <w:r w:rsidRPr="006177A3">
        <w:rPr>
          <w:rFonts w:ascii="Arial" w:eastAsiaTheme="minorHAnsi" w:hAnsi="Arial" w:cs="Arial"/>
          <w:b/>
          <w:bCs/>
          <w:color w:val="4472C4" w:themeColor="accent1"/>
          <w:kern w:val="0"/>
          <w:sz w:val="21"/>
          <w:szCs w:val="21"/>
        </w:rPr>
        <w:lastRenderedPageBreak/>
        <w:t>FEEDBACK</w:t>
      </w:r>
    </w:p>
    <w:p w14:paraId="5D84F112" w14:textId="4A707A29" w:rsidR="0013044E" w:rsidRPr="006177A3" w:rsidRDefault="0013044E" w:rsidP="006177A3">
      <w:pPr>
        <w:pStyle w:val="a9"/>
        <w:widowControl/>
        <w:numPr>
          <w:ilvl w:val="0"/>
          <w:numId w:val="14"/>
        </w:numPr>
        <w:wordWrap/>
        <w:autoSpaceDE/>
        <w:autoSpaceDN/>
        <w:ind w:leftChars="0"/>
        <w:jc w:val="left"/>
        <w:rPr>
          <w:rFonts w:ascii="Arial" w:eastAsiaTheme="minorHAnsi" w:hAnsi="Arial" w:cs="Arial"/>
          <w:color w:val="4472C4" w:themeColor="accent1"/>
          <w:kern w:val="0"/>
          <w:sz w:val="21"/>
          <w:szCs w:val="21"/>
        </w:rPr>
      </w:pPr>
      <w:r w:rsidRPr="006177A3">
        <w:rPr>
          <w:rFonts w:ascii="Arial" w:eastAsiaTheme="minorHAnsi" w:hAnsi="Arial" w:cs="Arial"/>
          <w:color w:val="4472C4" w:themeColor="accent1"/>
          <w:kern w:val="0"/>
          <w:sz w:val="21"/>
          <w:szCs w:val="21"/>
        </w:rPr>
        <w:t>It’s fine. Be careful with males and females.</w:t>
      </w:r>
    </w:p>
    <w:p w14:paraId="580B5F7E" w14:textId="080AB3F6" w:rsidR="0013044E" w:rsidRPr="006177A3" w:rsidRDefault="0013044E" w:rsidP="006177A3">
      <w:pPr>
        <w:pStyle w:val="a9"/>
        <w:widowControl/>
        <w:numPr>
          <w:ilvl w:val="0"/>
          <w:numId w:val="14"/>
        </w:numPr>
        <w:wordWrap/>
        <w:autoSpaceDE/>
        <w:autoSpaceDN/>
        <w:ind w:leftChars="0"/>
        <w:jc w:val="left"/>
        <w:rPr>
          <w:rFonts w:ascii="Arial" w:eastAsiaTheme="minorHAnsi" w:hAnsi="Arial" w:cs="Arial"/>
          <w:color w:val="4472C4" w:themeColor="accent1"/>
          <w:kern w:val="0"/>
          <w:sz w:val="21"/>
          <w:szCs w:val="21"/>
        </w:rPr>
      </w:pPr>
      <w:r w:rsidRPr="006177A3">
        <w:rPr>
          <w:rFonts w:ascii="Arial" w:eastAsiaTheme="minorHAnsi" w:hAnsi="Arial" w:cs="Arial"/>
          <w:color w:val="4472C4" w:themeColor="accent1"/>
          <w:kern w:val="0"/>
          <w:sz w:val="21"/>
          <w:szCs w:val="21"/>
        </w:rPr>
        <w:t xml:space="preserve">There are some </w:t>
      </w:r>
      <w:proofErr w:type="spellStart"/>
      <w:r w:rsidRPr="006177A3">
        <w:rPr>
          <w:rFonts w:ascii="Arial" w:eastAsiaTheme="minorHAnsi" w:hAnsi="Arial" w:cs="Arial"/>
          <w:color w:val="4472C4" w:themeColor="accent1"/>
          <w:kern w:val="0"/>
          <w:sz w:val="21"/>
          <w:szCs w:val="21"/>
        </w:rPr>
        <w:t>awewardness</w:t>
      </w:r>
      <w:proofErr w:type="spellEnd"/>
      <w:r w:rsidRPr="006177A3">
        <w:rPr>
          <w:rFonts w:ascii="Arial" w:eastAsiaTheme="minorHAnsi" w:hAnsi="Arial" w:cs="Arial"/>
          <w:color w:val="4472C4" w:themeColor="accent1"/>
          <w:kern w:val="0"/>
          <w:sz w:val="21"/>
          <w:szCs w:val="21"/>
        </w:rPr>
        <w:t xml:space="preserve">. This was tough one because there’s </w:t>
      </w:r>
      <w:proofErr w:type="spellStart"/>
      <w:r w:rsidRPr="006177A3">
        <w:rPr>
          <w:rFonts w:ascii="Arial" w:eastAsiaTheme="minorHAnsi" w:hAnsi="Arial" w:cs="Arial"/>
          <w:color w:val="4472C4" w:themeColor="accent1"/>
          <w:kern w:val="0"/>
          <w:sz w:val="21"/>
          <w:szCs w:val="21"/>
        </w:rPr>
        <w:t>no</w:t>
      </w:r>
      <w:proofErr w:type="spellEnd"/>
      <w:r w:rsidRPr="006177A3">
        <w:rPr>
          <w:rFonts w:ascii="Arial" w:eastAsiaTheme="minorHAnsi" w:hAnsi="Arial" w:cs="Arial"/>
          <w:color w:val="4472C4" w:themeColor="accent1"/>
          <w:kern w:val="0"/>
          <w:sz w:val="21"/>
          <w:szCs w:val="21"/>
        </w:rPr>
        <w:t xml:space="preserve"> much difference but you did well and you talked about it. I’m wondering if it reached 150 words.</w:t>
      </w:r>
    </w:p>
    <w:p w14:paraId="1DA69DD7" w14:textId="35802E41" w:rsidR="0013044E" w:rsidRPr="006177A3" w:rsidRDefault="0013044E" w:rsidP="006177A3">
      <w:pPr>
        <w:pStyle w:val="a9"/>
        <w:widowControl/>
        <w:numPr>
          <w:ilvl w:val="0"/>
          <w:numId w:val="14"/>
        </w:numPr>
        <w:wordWrap/>
        <w:autoSpaceDE/>
        <w:autoSpaceDN/>
        <w:ind w:leftChars="0"/>
        <w:jc w:val="left"/>
        <w:rPr>
          <w:rFonts w:ascii="Arial" w:eastAsiaTheme="minorHAnsi" w:hAnsi="Arial" w:cs="Arial"/>
          <w:color w:val="4472C4" w:themeColor="accent1"/>
          <w:kern w:val="0"/>
          <w:sz w:val="21"/>
          <w:szCs w:val="21"/>
        </w:rPr>
      </w:pPr>
      <w:r w:rsidRPr="006177A3">
        <w:rPr>
          <w:rFonts w:ascii="Arial" w:eastAsiaTheme="minorHAnsi" w:hAnsi="Arial" w:cs="Arial"/>
          <w:color w:val="4472C4" w:themeColor="accent1"/>
          <w:kern w:val="0"/>
          <w:sz w:val="21"/>
          <w:szCs w:val="21"/>
        </w:rPr>
        <w:t>It’s pretty good but little grammar mistakes.</w:t>
      </w:r>
    </w:p>
    <w:p w14:paraId="26A6D443" w14:textId="77777777" w:rsidR="0013044E" w:rsidRPr="006177A3" w:rsidRDefault="0013044E" w:rsidP="0013044E">
      <w:pPr>
        <w:widowControl/>
        <w:wordWrap/>
        <w:autoSpaceDE/>
        <w:autoSpaceDN/>
        <w:jc w:val="left"/>
        <w:rPr>
          <w:rFonts w:ascii="Arial" w:eastAsiaTheme="minorHAnsi" w:hAnsi="Arial" w:cs="Arial"/>
          <w:color w:val="4472C4" w:themeColor="accent1"/>
          <w:kern w:val="0"/>
          <w:sz w:val="21"/>
          <w:szCs w:val="21"/>
        </w:rPr>
      </w:pPr>
      <w:r w:rsidRPr="006177A3">
        <w:rPr>
          <w:rFonts w:ascii="Arial" w:eastAsiaTheme="minorHAnsi" w:hAnsi="Arial" w:cs="Arial"/>
          <w:color w:val="4472C4" w:themeColor="accent1"/>
          <w:kern w:val="0"/>
          <w:sz w:val="21"/>
          <w:szCs w:val="21"/>
        </w:rPr>
        <w:t> </w:t>
      </w:r>
    </w:p>
    <w:p w14:paraId="6929D033"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042527C5" w14:textId="77777777" w:rsidR="0013044E" w:rsidRPr="006177A3" w:rsidRDefault="0013044E" w:rsidP="0013044E">
      <w:pPr>
        <w:widowControl/>
        <w:wordWrap/>
        <w:autoSpaceDE/>
        <w:autoSpaceDN/>
        <w:jc w:val="left"/>
        <w:rPr>
          <w:rFonts w:ascii="Arial" w:eastAsiaTheme="minorHAnsi" w:hAnsi="Arial" w:cs="Arial"/>
          <w:b/>
          <w:bCs/>
          <w:color w:val="000000"/>
          <w:kern w:val="0"/>
          <w:sz w:val="21"/>
          <w:szCs w:val="21"/>
        </w:rPr>
      </w:pPr>
      <w:r w:rsidRPr="006177A3">
        <w:rPr>
          <w:rFonts w:ascii="Arial" w:eastAsiaTheme="minorHAnsi" w:hAnsi="Arial" w:cs="Arial"/>
          <w:b/>
          <w:bCs/>
          <w:color w:val="000000"/>
          <w:kern w:val="0"/>
          <w:sz w:val="21"/>
          <w:szCs w:val="21"/>
        </w:rPr>
        <w:t>Task 2</w:t>
      </w:r>
    </w:p>
    <w:p w14:paraId="207371FB"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07E8739E"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More governments in the world spend large amounts of money on art which helps to develop quality in people's lives. However, government should spend money on other thins rather than art. Do you agree or disagree? Give your opinion.</w:t>
      </w:r>
    </w:p>
    <w:p w14:paraId="7BA8282C"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7D1A0D87" w14:textId="4FB5BAD2" w:rsidR="0013044E" w:rsidRPr="006177A3" w:rsidRDefault="0013044E" w:rsidP="0013044E">
      <w:pPr>
        <w:widowControl/>
        <w:wordWrap/>
        <w:autoSpaceDE/>
        <w:autoSpaceDN/>
        <w:jc w:val="left"/>
        <w:rPr>
          <w:rFonts w:ascii="Arial" w:eastAsiaTheme="minorHAnsi" w:hAnsi="Arial" w:cs="Arial"/>
          <w:color w:val="000000"/>
          <w:kern w:val="0"/>
          <w:sz w:val="21"/>
          <w:szCs w:val="21"/>
        </w:rPr>
      </w:pPr>
      <w:ins w:id="351" w:author="Microsoft Office User" w:date="2019-05-17T15:43:00Z">
        <w:r w:rsidRPr="006177A3">
          <w:rPr>
            <w:rFonts w:ascii="Arial" w:eastAsiaTheme="minorHAnsi" w:hAnsi="Arial" w:cs="Arial"/>
            <w:color w:val="000000"/>
            <w:kern w:val="0"/>
            <w:sz w:val="21"/>
            <w:szCs w:val="21"/>
          </w:rPr>
          <w:t>As cities have expanded, a</w:t>
        </w:r>
      </w:ins>
      <w:del w:id="352" w:author="Microsoft Office User" w:date="2019-05-17T15:43:00Z">
        <w:r w:rsidRPr="006177A3" w:rsidDel="0013044E">
          <w:rPr>
            <w:rFonts w:ascii="Arial" w:eastAsiaTheme="minorHAnsi" w:hAnsi="Arial" w:cs="Arial"/>
            <w:color w:val="000000"/>
            <w:kern w:val="0"/>
            <w:sz w:val="21"/>
            <w:szCs w:val="21"/>
          </w:rPr>
          <w:delText>A</w:delText>
        </w:r>
      </w:del>
      <w:r w:rsidRPr="006177A3">
        <w:rPr>
          <w:rFonts w:ascii="Arial" w:eastAsiaTheme="minorHAnsi" w:hAnsi="Arial" w:cs="Arial"/>
          <w:color w:val="000000"/>
          <w:kern w:val="0"/>
          <w:sz w:val="21"/>
          <w:szCs w:val="21"/>
        </w:rPr>
        <w:t xml:space="preserve">rt has become </w:t>
      </w:r>
      <w:commentRangeStart w:id="353"/>
      <w:r w:rsidRPr="006177A3">
        <w:rPr>
          <w:rFonts w:ascii="Arial" w:eastAsiaTheme="minorHAnsi" w:hAnsi="Arial" w:cs="Arial"/>
          <w:color w:val="000000"/>
          <w:kern w:val="0"/>
          <w:sz w:val="21"/>
          <w:szCs w:val="21"/>
        </w:rPr>
        <w:t>very</w:t>
      </w:r>
      <w:commentRangeEnd w:id="353"/>
      <w:r w:rsidRPr="006177A3">
        <w:rPr>
          <w:rStyle w:val="a6"/>
          <w:rFonts w:ascii="Arial" w:eastAsiaTheme="minorHAnsi" w:hAnsi="Arial" w:cs="Arial"/>
          <w:sz w:val="20"/>
          <w:szCs w:val="20"/>
        </w:rPr>
        <w:commentReference w:id="353"/>
      </w:r>
      <w:r w:rsidRPr="006177A3">
        <w:rPr>
          <w:rFonts w:ascii="Arial" w:eastAsiaTheme="minorHAnsi" w:hAnsi="Arial" w:cs="Arial"/>
          <w:color w:val="000000"/>
          <w:kern w:val="0"/>
          <w:sz w:val="21"/>
          <w:szCs w:val="21"/>
        </w:rPr>
        <w:t xml:space="preserve"> essential element of </w:t>
      </w:r>
      <w:ins w:id="354" w:author="Microsoft Office User" w:date="2019-05-17T15:43:00Z">
        <w:r w:rsidRPr="006177A3">
          <w:rPr>
            <w:rFonts w:ascii="Arial" w:eastAsiaTheme="minorHAnsi" w:hAnsi="Arial" w:cs="Arial"/>
            <w:color w:val="000000"/>
            <w:kern w:val="0"/>
            <w:sz w:val="21"/>
            <w:szCs w:val="21"/>
          </w:rPr>
          <w:t xml:space="preserve">those </w:t>
        </w:r>
      </w:ins>
      <w:r w:rsidRPr="006177A3">
        <w:rPr>
          <w:rFonts w:ascii="Arial" w:eastAsiaTheme="minorHAnsi" w:hAnsi="Arial" w:cs="Arial"/>
          <w:color w:val="000000"/>
          <w:kern w:val="0"/>
          <w:sz w:val="21"/>
          <w:szCs w:val="21"/>
        </w:rPr>
        <w:t xml:space="preserve">cities to provide people a joyful environment </w:t>
      </w:r>
      <w:del w:id="355" w:author="Microsoft Office User" w:date="2019-05-17T15:43:00Z">
        <w:r w:rsidRPr="006177A3" w:rsidDel="0013044E">
          <w:rPr>
            <w:rFonts w:ascii="Arial" w:eastAsiaTheme="minorHAnsi" w:hAnsi="Arial" w:cs="Arial"/>
            <w:color w:val="000000"/>
            <w:kern w:val="0"/>
            <w:sz w:val="21"/>
            <w:szCs w:val="21"/>
          </w:rPr>
          <w:delText xml:space="preserve">of living as many cities have expanded. </w:delText>
        </w:r>
      </w:del>
      <w:ins w:id="356" w:author="Microsoft Office User" w:date="2019-05-17T15:43:00Z">
        <w:r w:rsidRPr="006177A3">
          <w:rPr>
            <w:rFonts w:ascii="Arial" w:eastAsiaTheme="minorHAnsi" w:hAnsi="Arial" w:cs="Arial"/>
            <w:color w:val="000000"/>
            <w:kern w:val="0"/>
            <w:sz w:val="21"/>
            <w:szCs w:val="21"/>
          </w:rPr>
          <w:t>.</w:t>
        </w:r>
      </w:ins>
      <w:r w:rsidRPr="006177A3">
        <w:rPr>
          <w:rFonts w:ascii="Arial" w:eastAsiaTheme="minorHAnsi" w:hAnsi="Arial" w:cs="Arial"/>
          <w:color w:val="000000"/>
          <w:kern w:val="0"/>
          <w:sz w:val="21"/>
          <w:szCs w:val="21"/>
        </w:rPr>
        <w:t xml:space="preserve">However, there are various problems that a country should focus </w:t>
      </w:r>
      <w:ins w:id="357" w:author="Microsoft Office User" w:date="2019-05-17T15:43:00Z">
        <w:r w:rsidRPr="006177A3">
          <w:rPr>
            <w:rFonts w:ascii="Arial" w:eastAsiaTheme="minorHAnsi" w:hAnsi="Arial" w:cs="Arial"/>
            <w:color w:val="000000"/>
            <w:kern w:val="0"/>
            <w:sz w:val="21"/>
            <w:szCs w:val="21"/>
          </w:rPr>
          <w:t xml:space="preserve">on </w:t>
        </w:r>
      </w:ins>
      <w:r w:rsidRPr="006177A3">
        <w:rPr>
          <w:rFonts w:ascii="Arial" w:eastAsiaTheme="minorHAnsi" w:hAnsi="Arial" w:cs="Arial"/>
          <w:color w:val="000000"/>
          <w:kern w:val="0"/>
          <w:sz w:val="21"/>
          <w:szCs w:val="21"/>
        </w:rPr>
        <w:t>more such as income disparity and waste management. I think that government should listen to people's priorit</w:t>
      </w:r>
      <w:ins w:id="358" w:author="Microsoft Office User" w:date="2019-05-17T15:44:00Z">
        <w:r w:rsidRPr="006177A3">
          <w:rPr>
            <w:rFonts w:ascii="Arial" w:eastAsiaTheme="minorHAnsi" w:hAnsi="Arial" w:cs="Arial"/>
            <w:color w:val="000000"/>
            <w:kern w:val="0"/>
            <w:sz w:val="21"/>
            <w:szCs w:val="21"/>
          </w:rPr>
          <w:t>ies</w:t>
        </w:r>
      </w:ins>
      <w:del w:id="359" w:author="Microsoft Office User" w:date="2019-05-17T15:44:00Z">
        <w:r w:rsidRPr="006177A3" w:rsidDel="0013044E">
          <w:rPr>
            <w:rFonts w:ascii="Arial" w:eastAsiaTheme="minorHAnsi" w:hAnsi="Arial" w:cs="Arial"/>
            <w:color w:val="000000"/>
            <w:kern w:val="0"/>
            <w:sz w:val="21"/>
            <w:szCs w:val="21"/>
          </w:rPr>
          <w:delText>y</w:delText>
        </w:r>
      </w:del>
      <w:r w:rsidRPr="006177A3">
        <w:rPr>
          <w:rFonts w:ascii="Arial" w:eastAsiaTheme="minorHAnsi" w:hAnsi="Arial" w:cs="Arial"/>
          <w:color w:val="000000"/>
          <w:kern w:val="0"/>
          <w:sz w:val="21"/>
          <w:szCs w:val="21"/>
        </w:rPr>
        <w:t xml:space="preserve"> on spending </w:t>
      </w:r>
      <w:del w:id="360" w:author="Microsoft Office User" w:date="2019-05-17T15:44:00Z">
        <w:r w:rsidRPr="006177A3" w:rsidDel="0013044E">
          <w:rPr>
            <w:rFonts w:ascii="Arial" w:eastAsiaTheme="minorHAnsi" w:hAnsi="Arial" w:cs="Arial"/>
            <w:color w:val="000000"/>
            <w:kern w:val="0"/>
            <w:sz w:val="21"/>
            <w:szCs w:val="21"/>
          </w:rPr>
          <w:delText xml:space="preserve">budget </w:delText>
        </w:r>
      </w:del>
      <w:r w:rsidRPr="006177A3">
        <w:rPr>
          <w:rFonts w:ascii="Arial" w:eastAsiaTheme="minorHAnsi" w:hAnsi="Arial" w:cs="Arial"/>
          <w:color w:val="000000"/>
          <w:kern w:val="0"/>
          <w:sz w:val="21"/>
          <w:szCs w:val="21"/>
        </w:rPr>
        <w:t xml:space="preserve">and </w:t>
      </w:r>
      <w:ins w:id="361" w:author="Microsoft Office User" w:date="2019-05-17T15:44:00Z">
        <w:r w:rsidRPr="006177A3">
          <w:rPr>
            <w:rFonts w:ascii="Arial" w:eastAsiaTheme="minorHAnsi" w:hAnsi="Arial" w:cs="Arial"/>
            <w:color w:val="000000"/>
            <w:kern w:val="0"/>
            <w:sz w:val="21"/>
            <w:szCs w:val="21"/>
          </w:rPr>
          <w:t>allocate money</w:t>
        </w:r>
      </w:ins>
      <w:del w:id="362" w:author="Microsoft Office User" w:date="2019-05-17T15:44:00Z">
        <w:r w:rsidRPr="006177A3" w:rsidDel="0013044E">
          <w:rPr>
            <w:rFonts w:ascii="Arial" w:eastAsiaTheme="minorHAnsi" w:hAnsi="Arial" w:cs="Arial"/>
            <w:color w:val="000000"/>
            <w:kern w:val="0"/>
            <w:sz w:val="21"/>
            <w:szCs w:val="21"/>
          </w:rPr>
          <w:delText>spend it</w:delText>
        </w:r>
      </w:del>
      <w:r w:rsidRPr="006177A3">
        <w:rPr>
          <w:rFonts w:ascii="Arial" w:eastAsiaTheme="minorHAnsi" w:hAnsi="Arial" w:cs="Arial"/>
          <w:color w:val="000000"/>
          <w:kern w:val="0"/>
          <w:sz w:val="21"/>
          <w:szCs w:val="21"/>
        </w:rPr>
        <w:t xml:space="preserve"> to what they need rather than arts.</w:t>
      </w:r>
    </w:p>
    <w:p w14:paraId="6B85E376"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0A74039B" w14:textId="4EB86F92"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Firstly, government can enhance the quality of people's lives more by improving major problems that countr</w:t>
      </w:r>
      <w:ins w:id="363" w:author="Microsoft Office User" w:date="2019-05-17T15:44:00Z">
        <w:r w:rsidRPr="006177A3">
          <w:rPr>
            <w:rFonts w:ascii="Arial" w:eastAsiaTheme="minorHAnsi" w:hAnsi="Arial" w:cs="Arial"/>
            <w:color w:val="000000"/>
            <w:kern w:val="0"/>
            <w:sz w:val="21"/>
            <w:szCs w:val="21"/>
          </w:rPr>
          <w:t>ies are</w:t>
        </w:r>
      </w:ins>
      <w:del w:id="364" w:author="Microsoft Office User" w:date="2019-05-17T15:44:00Z">
        <w:r w:rsidRPr="006177A3" w:rsidDel="0013044E">
          <w:rPr>
            <w:rFonts w:ascii="Arial" w:eastAsiaTheme="minorHAnsi" w:hAnsi="Arial" w:cs="Arial"/>
            <w:color w:val="000000"/>
            <w:kern w:val="0"/>
            <w:sz w:val="21"/>
            <w:szCs w:val="21"/>
          </w:rPr>
          <w:delText>y is</w:delText>
        </w:r>
      </w:del>
      <w:r w:rsidRPr="006177A3">
        <w:rPr>
          <w:rFonts w:ascii="Arial" w:eastAsiaTheme="minorHAnsi" w:hAnsi="Arial" w:cs="Arial"/>
          <w:color w:val="000000"/>
          <w:kern w:val="0"/>
          <w:sz w:val="21"/>
          <w:szCs w:val="21"/>
        </w:rPr>
        <w:t xml:space="preserve"> </w:t>
      </w:r>
      <w:del w:id="365" w:author="Microsoft Office User" w:date="2019-05-17T15:44:00Z">
        <w:r w:rsidRPr="006177A3" w:rsidDel="0013044E">
          <w:rPr>
            <w:rFonts w:ascii="Arial" w:eastAsiaTheme="minorHAnsi" w:hAnsi="Arial" w:cs="Arial"/>
            <w:color w:val="000000"/>
            <w:kern w:val="0"/>
            <w:sz w:val="21"/>
            <w:szCs w:val="21"/>
          </w:rPr>
          <w:delText xml:space="preserve">confronting </w:delText>
        </w:r>
      </w:del>
      <w:ins w:id="366" w:author="Microsoft Office User" w:date="2019-05-17T15:44:00Z">
        <w:r w:rsidRPr="006177A3">
          <w:rPr>
            <w:rFonts w:ascii="Arial" w:eastAsiaTheme="minorHAnsi" w:hAnsi="Arial" w:cs="Arial"/>
            <w:color w:val="000000"/>
            <w:kern w:val="0"/>
            <w:sz w:val="21"/>
            <w:szCs w:val="21"/>
          </w:rPr>
          <w:t xml:space="preserve">facing rather </w:t>
        </w:r>
      </w:ins>
      <w:r w:rsidRPr="006177A3">
        <w:rPr>
          <w:rFonts w:ascii="Arial" w:eastAsiaTheme="minorHAnsi" w:hAnsi="Arial" w:cs="Arial"/>
          <w:color w:val="000000"/>
          <w:kern w:val="0"/>
          <w:sz w:val="21"/>
          <w:szCs w:val="21"/>
        </w:rPr>
        <w:t>than having</w:t>
      </w:r>
      <w:del w:id="367" w:author="Microsoft Office User" w:date="2019-05-17T15:44:00Z">
        <w:r w:rsidRPr="006177A3" w:rsidDel="0013044E">
          <w:rPr>
            <w:rFonts w:ascii="Arial" w:eastAsiaTheme="minorHAnsi" w:hAnsi="Arial" w:cs="Arial"/>
            <w:color w:val="000000"/>
            <w:kern w:val="0"/>
            <w:sz w:val="21"/>
            <w:szCs w:val="21"/>
          </w:rPr>
          <w:delText xml:space="preserve"> the</w:delText>
        </w:r>
      </w:del>
      <w:r w:rsidRPr="006177A3">
        <w:rPr>
          <w:rFonts w:ascii="Arial" w:eastAsiaTheme="minorHAnsi" w:hAnsi="Arial" w:cs="Arial"/>
          <w:color w:val="000000"/>
          <w:kern w:val="0"/>
          <w:sz w:val="21"/>
          <w:szCs w:val="21"/>
        </w:rPr>
        <w:t xml:space="preserve"> art pieces. They can allocate</w:t>
      </w:r>
      <w:ins w:id="368" w:author="Microsoft Office User" w:date="2019-05-17T15:45:00Z">
        <w:r w:rsidRPr="006177A3">
          <w:rPr>
            <w:rFonts w:ascii="Arial" w:eastAsiaTheme="minorHAnsi" w:hAnsi="Arial" w:cs="Arial"/>
            <w:color w:val="000000"/>
            <w:kern w:val="0"/>
            <w:sz w:val="21"/>
            <w:szCs w:val="21"/>
          </w:rPr>
          <w:t xml:space="preserve"> funds spent</w:t>
        </w:r>
      </w:ins>
      <w:del w:id="369" w:author="Microsoft Office User" w:date="2019-05-17T15:45:00Z">
        <w:r w:rsidRPr="006177A3" w:rsidDel="0013044E">
          <w:rPr>
            <w:rFonts w:ascii="Arial" w:eastAsiaTheme="minorHAnsi" w:hAnsi="Arial" w:cs="Arial"/>
            <w:color w:val="000000"/>
            <w:kern w:val="0"/>
            <w:sz w:val="21"/>
            <w:szCs w:val="21"/>
          </w:rPr>
          <w:delText xml:space="preserve"> budget</w:delText>
        </w:r>
      </w:del>
      <w:r w:rsidRPr="006177A3">
        <w:rPr>
          <w:rFonts w:ascii="Arial" w:eastAsiaTheme="minorHAnsi" w:hAnsi="Arial" w:cs="Arial"/>
          <w:color w:val="000000"/>
          <w:kern w:val="0"/>
          <w:sz w:val="21"/>
          <w:szCs w:val="21"/>
        </w:rPr>
        <w:t xml:space="preserve"> </w:t>
      </w:r>
      <w:ins w:id="370" w:author="Microsoft Office User" w:date="2019-05-17T15:45:00Z">
        <w:r w:rsidRPr="006177A3">
          <w:rPr>
            <w:rFonts w:ascii="Arial" w:eastAsiaTheme="minorHAnsi" w:hAnsi="Arial" w:cs="Arial"/>
            <w:color w:val="000000"/>
            <w:kern w:val="0"/>
            <w:sz w:val="21"/>
            <w:szCs w:val="21"/>
          </w:rPr>
          <w:t>on</w:t>
        </w:r>
      </w:ins>
      <w:del w:id="371" w:author="Microsoft Office User" w:date="2019-05-17T15:45:00Z">
        <w:r w:rsidRPr="006177A3" w:rsidDel="0013044E">
          <w:rPr>
            <w:rFonts w:ascii="Arial" w:eastAsiaTheme="minorHAnsi" w:hAnsi="Arial" w:cs="Arial"/>
            <w:color w:val="000000"/>
            <w:kern w:val="0"/>
            <w:sz w:val="21"/>
            <w:szCs w:val="21"/>
          </w:rPr>
          <w:delText>for the</w:delText>
        </w:r>
      </w:del>
      <w:r w:rsidRPr="006177A3">
        <w:rPr>
          <w:rFonts w:ascii="Arial" w:eastAsiaTheme="minorHAnsi" w:hAnsi="Arial" w:cs="Arial"/>
          <w:color w:val="000000"/>
          <w:kern w:val="0"/>
          <w:sz w:val="21"/>
          <w:szCs w:val="21"/>
        </w:rPr>
        <w:t xml:space="preserve"> art to employment</w:t>
      </w:r>
      <w:ins w:id="372" w:author="Microsoft Office User" w:date="2019-05-17T15:45:00Z">
        <w:r w:rsidRPr="006177A3">
          <w:rPr>
            <w:rFonts w:ascii="Arial" w:eastAsiaTheme="minorHAnsi" w:hAnsi="Arial" w:cs="Arial"/>
            <w:color w:val="000000"/>
            <w:kern w:val="0"/>
            <w:sz w:val="21"/>
            <w:szCs w:val="21"/>
          </w:rPr>
          <w:t xml:space="preserve"> instead</w:t>
        </w:r>
      </w:ins>
      <w:r w:rsidRPr="006177A3">
        <w:rPr>
          <w:rFonts w:ascii="Arial" w:eastAsiaTheme="minorHAnsi" w:hAnsi="Arial" w:cs="Arial"/>
          <w:color w:val="000000"/>
          <w:kern w:val="0"/>
          <w:sz w:val="21"/>
          <w:szCs w:val="21"/>
        </w:rPr>
        <w:t>, for example, so that more people can get a job and be more satisfied with their lives. If the government spend</w:t>
      </w:r>
      <w:ins w:id="373" w:author="Microsoft Office User" w:date="2019-05-17T15:45:00Z">
        <w:r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more money on arts without solving the country's major problems first, the level of satisfaction that arts can give will degrade and become pointless.</w:t>
      </w:r>
    </w:p>
    <w:p w14:paraId="1FBB0DC7"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660C552C" w14:textId="50EF0870"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xml:space="preserve">Secondly, art pieces are judged very subjectively </w:t>
      </w:r>
      <w:ins w:id="374" w:author="Microsoft Office User" w:date="2019-05-17T15:46:00Z">
        <w:r w:rsidR="00342B73" w:rsidRPr="006177A3">
          <w:rPr>
            <w:rFonts w:ascii="Arial" w:eastAsiaTheme="minorHAnsi" w:hAnsi="Arial" w:cs="Arial"/>
            <w:color w:val="000000"/>
            <w:kern w:val="0"/>
            <w:sz w:val="21"/>
            <w:szCs w:val="21"/>
          </w:rPr>
          <w:t>so</w:t>
        </w:r>
      </w:ins>
      <w:del w:id="375" w:author="Microsoft Office User" w:date="2019-05-17T15:46:00Z">
        <w:r w:rsidRPr="006177A3" w:rsidDel="00342B73">
          <w:rPr>
            <w:rFonts w:ascii="Arial" w:eastAsiaTheme="minorHAnsi" w:hAnsi="Arial" w:cs="Arial"/>
            <w:color w:val="000000"/>
            <w:kern w:val="0"/>
            <w:sz w:val="21"/>
            <w:szCs w:val="21"/>
          </w:rPr>
          <w:delText>that</w:delText>
        </w:r>
      </w:del>
      <w:r w:rsidRPr="006177A3">
        <w:rPr>
          <w:rFonts w:ascii="Arial" w:eastAsiaTheme="minorHAnsi" w:hAnsi="Arial" w:cs="Arial"/>
          <w:color w:val="000000"/>
          <w:kern w:val="0"/>
          <w:sz w:val="21"/>
          <w:szCs w:val="21"/>
        </w:rPr>
        <w:t xml:space="preserve"> it is hard to give </w:t>
      </w:r>
      <w:ins w:id="376" w:author="Microsoft Office User" w:date="2019-05-17T15:46:00Z">
        <w:r w:rsidR="00342B73" w:rsidRPr="006177A3">
          <w:rPr>
            <w:rFonts w:ascii="Arial" w:eastAsiaTheme="minorHAnsi" w:hAnsi="Arial" w:cs="Arial"/>
            <w:color w:val="000000"/>
            <w:kern w:val="0"/>
            <w:sz w:val="21"/>
            <w:szCs w:val="21"/>
          </w:rPr>
          <w:t xml:space="preserve">the </w:t>
        </w:r>
      </w:ins>
      <w:r w:rsidRPr="006177A3">
        <w:rPr>
          <w:rFonts w:ascii="Arial" w:eastAsiaTheme="minorHAnsi" w:hAnsi="Arial" w:cs="Arial"/>
          <w:color w:val="000000"/>
          <w:kern w:val="0"/>
          <w:sz w:val="21"/>
          <w:szCs w:val="21"/>
        </w:rPr>
        <w:t xml:space="preserve">same level of pleasure to </w:t>
      </w:r>
      <w:ins w:id="377" w:author="Microsoft Office User" w:date="2019-05-17T15:46:00Z">
        <w:r w:rsidR="00342B73" w:rsidRPr="006177A3">
          <w:rPr>
            <w:rFonts w:ascii="Arial" w:eastAsiaTheme="minorHAnsi" w:hAnsi="Arial" w:cs="Arial"/>
            <w:color w:val="000000"/>
            <w:kern w:val="0"/>
            <w:sz w:val="21"/>
            <w:szCs w:val="21"/>
          </w:rPr>
          <w:t xml:space="preserve">all </w:t>
        </w:r>
      </w:ins>
      <w:r w:rsidRPr="006177A3">
        <w:rPr>
          <w:rFonts w:ascii="Arial" w:eastAsiaTheme="minorHAnsi" w:hAnsi="Arial" w:cs="Arial"/>
          <w:color w:val="000000"/>
          <w:kern w:val="0"/>
          <w:sz w:val="21"/>
          <w:szCs w:val="21"/>
        </w:rPr>
        <w:t>people. For example, South Korean government made a huge golden sculpture of hand</w:t>
      </w:r>
      <w:del w:id="378" w:author="Microsoft Office User" w:date="2019-05-17T15:46:00Z">
        <w:r w:rsidRPr="006177A3" w:rsidDel="00342B73">
          <w:rPr>
            <w:rFonts w:ascii="Arial" w:eastAsiaTheme="minorHAnsi" w:hAnsi="Arial" w:cs="Arial"/>
            <w:color w:val="000000"/>
            <w:kern w:val="0"/>
            <w:sz w:val="21"/>
            <w:szCs w:val="21"/>
          </w:rPr>
          <w:delText>s</w:delText>
        </w:r>
      </w:del>
      <w:r w:rsidRPr="006177A3">
        <w:rPr>
          <w:rFonts w:ascii="Arial" w:eastAsiaTheme="minorHAnsi" w:hAnsi="Arial" w:cs="Arial"/>
          <w:color w:val="000000"/>
          <w:kern w:val="0"/>
          <w:sz w:val="21"/>
          <w:szCs w:val="21"/>
        </w:rPr>
        <w:t xml:space="preserve"> motion</w:t>
      </w:r>
      <w:ins w:id="379" w:author="Microsoft Office User" w:date="2019-05-17T15:46:00Z">
        <w:r w:rsidR="00342B73"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from the famous song Gangnam Style and put it in the heart of the city Gangnam </w:t>
      </w:r>
      <w:ins w:id="380" w:author="Microsoft Office User" w:date="2019-05-17T15:46:00Z">
        <w:r w:rsidR="00342B73" w:rsidRPr="006177A3">
          <w:rPr>
            <w:rFonts w:ascii="Arial" w:eastAsiaTheme="minorHAnsi" w:hAnsi="Arial" w:cs="Arial"/>
            <w:color w:val="000000"/>
            <w:kern w:val="0"/>
            <w:sz w:val="21"/>
            <w:szCs w:val="21"/>
          </w:rPr>
          <w:t xml:space="preserve">a </w:t>
        </w:r>
      </w:ins>
      <w:r w:rsidRPr="006177A3">
        <w:rPr>
          <w:rFonts w:ascii="Arial" w:eastAsiaTheme="minorHAnsi" w:hAnsi="Arial" w:cs="Arial"/>
          <w:color w:val="000000"/>
          <w:kern w:val="0"/>
          <w:sz w:val="21"/>
          <w:szCs w:val="21"/>
        </w:rPr>
        <w:t xml:space="preserve">few years ago. Though it took a million dollars to make, there </w:t>
      </w:r>
      <w:ins w:id="381" w:author="Microsoft Office User" w:date="2019-05-17T15:46:00Z">
        <w:r w:rsidR="00342B73" w:rsidRPr="006177A3">
          <w:rPr>
            <w:rFonts w:ascii="Arial" w:eastAsiaTheme="minorHAnsi" w:hAnsi="Arial" w:cs="Arial"/>
            <w:color w:val="000000"/>
            <w:kern w:val="0"/>
            <w:sz w:val="21"/>
            <w:szCs w:val="21"/>
          </w:rPr>
          <w:t>is a bigger</w:t>
        </w:r>
      </w:ins>
      <w:del w:id="382" w:author="Microsoft Office User" w:date="2019-05-17T15:46:00Z">
        <w:r w:rsidRPr="006177A3" w:rsidDel="00342B73">
          <w:rPr>
            <w:rFonts w:ascii="Arial" w:eastAsiaTheme="minorHAnsi" w:hAnsi="Arial" w:cs="Arial"/>
            <w:color w:val="000000"/>
            <w:kern w:val="0"/>
            <w:sz w:val="21"/>
            <w:szCs w:val="21"/>
          </w:rPr>
          <w:delText>are</w:delText>
        </w:r>
      </w:del>
      <w:r w:rsidRPr="006177A3">
        <w:rPr>
          <w:rFonts w:ascii="Arial" w:eastAsiaTheme="minorHAnsi" w:hAnsi="Arial" w:cs="Arial"/>
          <w:color w:val="000000"/>
          <w:kern w:val="0"/>
          <w:sz w:val="21"/>
          <w:szCs w:val="21"/>
        </w:rPr>
        <w:t xml:space="preserve"> </w:t>
      </w:r>
      <w:del w:id="383" w:author="Microsoft Office User" w:date="2019-05-17T15:46:00Z">
        <w:r w:rsidRPr="006177A3" w:rsidDel="00342B73">
          <w:rPr>
            <w:rFonts w:ascii="Arial" w:eastAsiaTheme="minorHAnsi" w:hAnsi="Arial" w:cs="Arial"/>
            <w:color w:val="000000"/>
            <w:kern w:val="0"/>
            <w:sz w:val="21"/>
            <w:szCs w:val="21"/>
          </w:rPr>
          <w:delText>more pro</w:delText>
        </w:r>
      </w:del>
      <w:r w:rsidRPr="006177A3">
        <w:rPr>
          <w:rFonts w:ascii="Arial" w:eastAsiaTheme="minorHAnsi" w:hAnsi="Arial" w:cs="Arial"/>
          <w:color w:val="000000"/>
          <w:kern w:val="0"/>
          <w:sz w:val="21"/>
          <w:szCs w:val="21"/>
        </w:rPr>
        <w:t xml:space="preserve">portion </w:t>
      </w:r>
      <w:ins w:id="384" w:author="Microsoft Office User" w:date="2019-05-17T15:46:00Z">
        <w:r w:rsidR="00342B73" w:rsidRPr="006177A3">
          <w:rPr>
            <w:rFonts w:ascii="Arial" w:eastAsiaTheme="minorHAnsi" w:hAnsi="Arial" w:cs="Arial"/>
            <w:color w:val="000000"/>
            <w:kern w:val="0"/>
            <w:sz w:val="21"/>
            <w:szCs w:val="21"/>
          </w:rPr>
          <w:t>of the</w:t>
        </w:r>
      </w:ins>
      <w:del w:id="385" w:author="Microsoft Office User" w:date="2019-05-17T15:46:00Z">
        <w:r w:rsidRPr="006177A3" w:rsidDel="00342B73">
          <w:rPr>
            <w:rFonts w:ascii="Arial" w:eastAsiaTheme="minorHAnsi" w:hAnsi="Arial" w:cs="Arial"/>
            <w:color w:val="000000"/>
            <w:kern w:val="0"/>
            <w:sz w:val="21"/>
            <w:szCs w:val="21"/>
          </w:rPr>
          <w:delText>in</w:delText>
        </w:r>
      </w:del>
      <w:r w:rsidRPr="006177A3">
        <w:rPr>
          <w:rFonts w:ascii="Arial" w:eastAsiaTheme="minorHAnsi" w:hAnsi="Arial" w:cs="Arial"/>
          <w:color w:val="000000"/>
          <w:kern w:val="0"/>
          <w:sz w:val="21"/>
          <w:szCs w:val="21"/>
        </w:rPr>
        <w:t xml:space="preserve"> South Korean publics who dislike</w:t>
      </w:r>
      <w:ins w:id="386" w:author="Microsoft Office User" w:date="2019-05-17T15:46:00Z">
        <w:r w:rsidR="00342B73"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it. It is better for the government to spend money on certain issues that can satisfy more people.</w:t>
      </w:r>
    </w:p>
    <w:p w14:paraId="022C5693"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7A01F3DB" w14:textId="36558CAF"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There are many different ways that government can help to develop quality in people's life rather than arts. They should pay attention to people's desire</w:t>
      </w:r>
      <w:ins w:id="387" w:author="Microsoft Office User" w:date="2019-05-17T15:47:00Z">
        <w:r w:rsidR="00342B73" w:rsidRPr="006177A3">
          <w:rPr>
            <w:rFonts w:ascii="Arial" w:eastAsiaTheme="minorHAnsi" w:hAnsi="Arial" w:cs="Arial"/>
            <w:color w:val="000000"/>
            <w:kern w:val="0"/>
            <w:sz w:val="21"/>
            <w:szCs w:val="21"/>
          </w:rPr>
          <w:t>s</w:t>
        </w:r>
      </w:ins>
      <w:r w:rsidRPr="006177A3">
        <w:rPr>
          <w:rFonts w:ascii="Arial" w:eastAsiaTheme="minorHAnsi" w:hAnsi="Arial" w:cs="Arial"/>
          <w:color w:val="000000"/>
          <w:kern w:val="0"/>
          <w:sz w:val="21"/>
          <w:szCs w:val="21"/>
        </w:rPr>
        <w:t xml:space="preserve"> and try to spend money on </w:t>
      </w:r>
      <w:ins w:id="388" w:author="Microsoft Office User" w:date="2019-05-17T15:47:00Z">
        <w:r w:rsidR="00342B73" w:rsidRPr="006177A3">
          <w:rPr>
            <w:rFonts w:ascii="Arial" w:eastAsiaTheme="minorHAnsi" w:hAnsi="Arial" w:cs="Arial"/>
            <w:color w:val="000000"/>
            <w:kern w:val="0"/>
            <w:sz w:val="21"/>
            <w:szCs w:val="21"/>
          </w:rPr>
          <w:t xml:space="preserve">the </w:t>
        </w:r>
      </w:ins>
      <w:r w:rsidRPr="006177A3">
        <w:rPr>
          <w:rFonts w:ascii="Arial" w:eastAsiaTheme="minorHAnsi" w:hAnsi="Arial" w:cs="Arial"/>
          <w:color w:val="000000"/>
          <w:kern w:val="0"/>
          <w:sz w:val="21"/>
          <w:szCs w:val="21"/>
        </w:rPr>
        <w:t>right things.</w:t>
      </w:r>
    </w:p>
    <w:p w14:paraId="407BAFDF" w14:textId="16935AB6" w:rsidR="0013044E" w:rsidRPr="006177A3" w:rsidRDefault="0013044E" w:rsidP="00481B3A">
      <w:pPr>
        <w:pStyle w:val="a4"/>
        <w:spacing w:before="0" w:beforeAutospacing="0" w:after="0" w:afterAutospacing="0"/>
        <w:rPr>
          <w:rFonts w:ascii="Arial" w:eastAsiaTheme="minorHAnsi" w:hAnsi="Arial" w:cs="Arial"/>
          <w:color w:val="4472C4" w:themeColor="accent1"/>
          <w:sz w:val="21"/>
          <w:szCs w:val="21"/>
        </w:rPr>
      </w:pPr>
    </w:p>
    <w:p w14:paraId="2E0BA41A" w14:textId="248FD31A" w:rsidR="0013044E" w:rsidRPr="006177A3" w:rsidRDefault="00342B73" w:rsidP="00481B3A">
      <w:pPr>
        <w:pStyle w:val="a4"/>
        <w:spacing w:before="0" w:beforeAutospacing="0" w:after="0" w:afterAutospacing="0"/>
        <w:rPr>
          <w:rFonts w:ascii="Arial" w:eastAsiaTheme="minorHAnsi" w:hAnsi="Arial" w:cs="Arial"/>
          <w:b/>
          <w:bCs/>
          <w:color w:val="4472C4" w:themeColor="accent1"/>
          <w:sz w:val="21"/>
          <w:szCs w:val="21"/>
        </w:rPr>
      </w:pPr>
      <w:r w:rsidRPr="006177A3">
        <w:rPr>
          <w:rFonts w:ascii="Arial" w:eastAsiaTheme="minorHAnsi" w:hAnsi="Arial" w:cs="Arial"/>
          <w:b/>
          <w:bCs/>
          <w:color w:val="4472C4" w:themeColor="accent1"/>
          <w:sz w:val="21"/>
          <w:szCs w:val="21"/>
        </w:rPr>
        <w:t>FEEDBACK</w:t>
      </w:r>
    </w:p>
    <w:p w14:paraId="3CA24B76" w14:textId="220A9315" w:rsidR="00342B73" w:rsidRPr="006177A3" w:rsidRDefault="00342B73" w:rsidP="006177A3">
      <w:pPr>
        <w:pStyle w:val="a4"/>
        <w:numPr>
          <w:ilvl w:val="0"/>
          <w:numId w:val="13"/>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As a whole, I like this. I thought it was clear.</w:t>
      </w:r>
    </w:p>
    <w:p w14:paraId="0AB95C22" w14:textId="198A45F7" w:rsidR="00342B73" w:rsidRPr="006177A3" w:rsidRDefault="00342B73" w:rsidP="006177A3">
      <w:pPr>
        <w:pStyle w:val="a4"/>
        <w:numPr>
          <w:ilvl w:val="0"/>
          <w:numId w:val="13"/>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 xml:space="preserve">The </w:t>
      </w:r>
      <w:proofErr w:type="spellStart"/>
      <w:r w:rsidRPr="006177A3">
        <w:rPr>
          <w:rFonts w:ascii="Arial" w:eastAsiaTheme="minorHAnsi" w:hAnsi="Arial" w:cs="Arial"/>
          <w:color w:val="4472C4" w:themeColor="accent1"/>
          <w:sz w:val="21"/>
          <w:szCs w:val="21"/>
        </w:rPr>
        <w:t>weekness</w:t>
      </w:r>
      <w:proofErr w:type="spellEnd"/>
      <w:r w:rsidRPr="006177A3">
        <w:rPr>
          <w:rFonts w:ascii="Arial" w:eastAsiaTheme="minorHAnsi" w:hAnsi="Arial" w:cs="Arial"/>
          <w:color w:val="4472C4" w:themeColor="accent1"/>
          <w:sz w:val="21"/>
          <w:szCs w:val="21"/>
        </w:rPr>
        <w:t xml:space="preserve"> of this essay was grammar, and additionally I would like to see this a little more developed. You said income disparity and waste management in introduction and you didn’t cover that. Don’t mention things that you’re not </w:t>
      </w:r>
      <w:proofErr w:type="spellStart"/>
      <w:r w:rsidRPr="006177A3">
        <w:rPr>
          <w:rFonts w:ascii="Arial" w:eastAsiaTheme="minorHAnsi" w:hAnsi="Arial" w:cs="Arial"/>
          <w:color w:val="4472C4" w:themeColor="accent1"/>
          <w:sz w:val="21"/>
          <w:szCs w:val="21"/>
        </w:rPr>
        <w:t>gonna</w:t>
      </w:r>
      <w:proofErr w:type="spellEnd"/>
      <w:r w:rsidRPr="006177A3">
        <w:rPr>
          <w:rFonts w:ascii="Arial" w:eastAsiaTheme="minorHAnsi" w:hAnsi="Arial" w:cs="Arial"/>
          <w:color w:val="4472C4" w:themeColor="accent1"/>
          <w:sz w:val="21"/>
          <w:szCs w:val="21"/>
        </w:rPr>
        <w:t xml:space="preserve"> develop. If you do have time to develop further, please do.</w:t>
      </w:r>
    </w:p>
    <w:p w14:paraId="68AADF0F" w14:textId="6340F8F1" w:rsidR="00342B73" w:rsidRPr="006177A3" w:rsidRDefault="00342B73" w:rsidP="006177A3">
      <w:pPr>
        <w:pStyle w:val="a4"/>
        <w:numPr>
          <w:ilvl w:val="0"/>
          <w:numId w:val="13"/>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I would have liked to see little more.</w:t>
      </w:r>
    </w:p>
    <w:p w14:paraId="4E9B251E" w14:textId="4BA9CC14" w:rsidR="00342B73" w:rsidRPr="006177A3" w:rsidRDefault="00342B73" w:rsidP="006177A3">
      <w:pPr>
        <w:pStyle w:val="a4"/>
        <w:numPr>
          <w:ilvl w:val="0"/>
          <w:numId w:val="13"/>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But again, grammar is your top priority to concern.</w:t>
      </w:r>
    </w:p>
    <w:p w14:paraId="4C06E66B" w14:textId="77777777" w:rsidR="00342B73" w:rsidRPr="006177A3" w:rsidRDefault="00342B73" w:rsidP="00481B3A">
      <w:pPr>
        <w:pStyle w:val="a4"/>
        <w:spacing w:before="0" w:beforeAutospacing="0" w:after="0" w:afterAutospacing="0"/>
        <w:rPr>
          <w:rFonts w:ascii="Arial" w:eastAsiaTheme="minorHAnsi" w:hAnsi="Arial" w:cs="Arial"/>
          <w:color w:val="4472C4" w:themeColor="accent1"/>
          <w:sz w:val="21"/>
          <w:szCs w:val="21"/>
        </w:rPr>
      </w:pPr>
    </w:p>
    <w:p w14:paraId="7992DDD8" w14:textId="7777777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7B08837D" w14:textId="7777777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10AD48B3" w14:textId="77777777" w:rsidR="006177A3" w:rsidRDefault="006177A3" w:rsidP="00481B3A">
      <w:pPr>
        <w:pStyle w:val="a4"/>
        <w:spacing w:before="0" w:beforeAutospacing="0" w:after="0" w:afterAutospacing="0"/>
        <w:rPr>
          <w:rFonts w:ascii="Arial" w:eastAsiaTheme="minorHAnsi" w:hAnsi="Arial" w:cs="Arial" w:hint="eastAsia"/>
          <w:color w:val="000000" w:themeColor="text1"/>
          <w:sz w:val="21"/>
          <w:szCs w:val="21"/>
        </w:rPr>
      </w:pPr>
    </w:p>
    <w:p w14:paraId="12D4F0B7" w14:textId="7777777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7A498C7C" w14:textId="7777777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69837919" w14:textId="7777777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1AA636BF" w14:textId="7777777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0BFF6ED1" w14:textId="7777777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159864B6" w14:textId="77777777" w:rsidR="006177A3" w:rsidRDefault="006177A3" w:rsidP="00481B3A">
      <w:pPr>
        <w:pStyle w:val="a4"/>
        <w:spacing w:before="0" w:beforeAutospacing="0" w:after="0" w:afterAutospacing="0"/>
        <w:rPr>
          <w:rFonts w:ascii="Arial" w:eastAsiaTheme="minorHAnsi" w:hAnsi="Arial" w:cs="Arial"/>
          <w:color w:val="000000" w:themeColor="text1"/>
          <w:sz w:val="21"/>
          <w:szCs w:val="21"/>
        </w:rPr>
      </w:pPr>
    </w:p>
    <w:p w14:paraId="05942228" w14:textId="614B01FE" w:rsidR="0013044E" w:rsidRPr="006177A3" w:rsidRDefault="0013044E" w:rsidP="00481B3A">
      <w:pPr>
        <w:pStyle w:val="a4"/>
        <w:spacing w:before="0" w:beforeAutospacing="0" w:after="0" w:afterAutospacing="0"/>
        <w:rPr>
          <w:rFonts w:ascii="Arial" w:eastAsiaTheme="minorHAnsi" w:hAnsi="Arial" w:cs="Arial"/>
          <w:color w:val="000000" w:themeColor="text1"/>
          <w:sz w:val="21"/>
          <w:szCs w:val="21"/>
        </w:rPr>
      </w:pPr>
      <w:r w:rsidRPr="006177A3">
        <w:rPr>
          <w:rFonts w:ascii="Arial" w:eastAsiaTheme="minorHAnsi" w:hAnsi="Arial" w:cs="Arial"/>
          <w:color w:val="000000" w:themeColor="text1"/>
          <w:sz w:val="21"/>
          <w:szCs w:val="21"/>
        </w:rPr>
        <w:lastRenderedPageBreak/>
        <w:t>Bonus Task 1</w:t>
      </w:r>
    </w:p>
    <w:p w14:paraId="46344639" w14:textId="064F2EEF" w:rsidR="0013044E" w:rsidRPr="006177A3" w:rsidRDefault="0013044E" w:rsidP="0013044E">
      <w:pPr>
        <w:widowControl/>
        <w:wordWrap/>
        <w:autoSpaceDE/>
        <w:autoSpaceDN/>
        <w:jc w:val="left"/>
        <w:rPr>
          <w:rFonts w:ascii="Arial" w:eastAsiaTheme="minorHAnsi" w:hAnsi="Arial" w:cs="Arial"/>
          <w:kern w:val="0"/>
          <w:sz w:val="28"/>
          <w:szCs w:val="28"/>
        </w:rPr>
      </w:pPr>
      <w:r w:rsidRPr="006177A3">
        <w:rPr>
          <w:rFonts w:ascii="Arial" w:eastAsiaTheme="minorHAnsi" w:hAnsi="Arial" w:cs="Arial"/>
          <w:kern w:val="0"/>
          <w:sz w:val="28"/>
          <w:szCs w:val="28"/>
        </w:rPr>
        <w:fldChar w:fldCharType="begin"/>
      </w:r>
      <w:r w:rsidRPr="006177A3">
        <w:rPr>
          <w:rFonts w:ascii="Arial" w:eastAsiaTheme="minorHAnsi" w:hAnsi="Arial" w:cs="Arial"/>
          <w:kern w:val="0"/>
          <w:sz w:val="28"/>
          <w:szCs w:val="28"/>
        </w:rPr>
        <w:instrText xml:space="preserve"> INCLUDEPICTURE "/var/folders/d9/m4vldv8s38q7kl2j30xlpmph0000gn/T/com.microsoft.Word/WebArchiveCopyPasteTempFiles/cityvisits.png" \* MERGEFORMATINET </w:instrText>
      </w:r>
      <w:r w:rsidRPr="006177A3">
        <w:rPr>
          <w:rFonts w:ascii="Arial" w:eastAsiaTheme="minorHAnsi" w:hAnsi="Arial" w:cs="Arial"/>
          <w:kern w:val="0"/>
          <w:sz w:val="28"/>
          <w:szCs w:val="28"/>
        </w:rPr>
        <w:fldChar w:fldCharType="separate"/>
      </w:r>
      <w:r w:rsidRPr="006177A3">
        <w:rPr>
          <w:rFonts w:ascii="Arial" w:eastAsiaTheme="minorHAnsi" w:hAnsi="Arial" w:cs="Arial"/>
          <w:noProof/>
          <w:kern w:val="0"/>
          <w:sz w:val="28"/>
          <w:szCs w:val="28"/>
        </w:rPr>
        <w:drawing>
          <wp:inline distT="0" distB="0" distL="0" distR="0" wp14:anchorId="4DB224A2" wp14:editId="5EA8A1AC">
            <wp:extent cx="5943600" cy="3596640"/>
            <wp:effectExtent l="0" t="0" r="0" b="0"/>
            <wp:docPr id="10" name="그림 10" descr="city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tyvisi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r w:rsidRPr="006177A3">
        <w:rPr>
          <w:rFonts w:ascii="Arial" w:eastAsiaTheme="minorHAnsi" w:hAnsi="Arial" w:cs="Arial"/>
          <w:kern w:val="0"/>
          <w:sz w:val="28"/>
          <w:szCs w:val="28"/>
        </w:rPr>
        <w:fldChar w:fldCharType="end"/>
      </w:r>
    </w:p>
    <w:p w14:paraId="416B8F7A"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The given chart compares which city people expect to visit in 2018 by their country of origin. Overall, Americans are more willing to visit foreign cities than Canadians and Mexicans, and the distribution of expected cities varies by their country of origin.</w:t>
      </w:r>
    </w:p>
    <w:p w14:paraId="566C1BD4"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0C746C0F" w14:textId="46346753"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xml:space="preserve">London, Paris, and Madrid </w:t>
      </w:r>
      <w:ins w:id="389" w:author="Microsoft Office User" w:date="2019-05-17T15:50:00Z">
        <w:r w:rsidR="00342B73" w:rsidRPr="006177A3">
          <w:rPr>
            <w:rFonts w:ascii="Arial" w:eastAsiaTheme="minorHAnsi" w:hAnsi="Arial" w:cs="Arial"/>
            <w:color w:val="000000"/>
            <w:kern w:val="0"/>
            <w:sz w:val="21"/>
            <w:szCs w:val="21"/>
          </w:rPr>
          <w:t xml:space="preserve">were the cities with the most expected American </w:t>
        </w:r>
        <w:proofErr w:type="spellStart"/>
        <w:r w:rsidR="00342B73" w:rsidRPr="006177A3">
          <w:rPr>
            <w:rFonts w:ascii="Arial" w:eastAsiaTheme="minorHAnsi" w:hAnsi="Arial" w:cs="Arial"/>
            <w:color w:val="000000"/>
            <w:kern w:val="0"/>
            <w:sz w:val="21"/>
            <w:szCs w:val="21"/>
          </w:rPr>
          <w:t>visitors</w:t>
        </w:r>
      </w:ins>
      <w:del w:id="390" w:author="Microsoft Office User" w:date="2019-05-17T15:50:00Z">
        <w:r w:rsidRPr="006177A3" w:rsidDel="00342B73">
          <w:rPr>
            <w:rFonts w:ascii="Arial" w:eastAsiaTheme="minorHAnsi" w:hAnsi="Arial" w:cs="Arial"/>
            <w:color w:val="000000"/>
            <w:kern w:val="0"/>
            <w:sz w:val="21"/>
            <w:szCs w:val="21"/>
          </w:rPr>
          <w:delText>had</w:delText>
        </w:r>
        <w:proofErr w:type="spellEnd"/>
        <w:r w:rsidRPr="006177A3" w:rsidDel="00342B73">
          <w:rPr>
            <w:rFonts w:ascii="Arial" w:eastAsiaTheme="minorHAnsi" w:hAnsi="Arial" w:cs="Arial"/>
            <w:color w:val="000000"/>
            <w:kern w:val="0"/>
            <w:sz w:val="21"/>
            <w:szCs w:val="21"/>
          </w:rPr>
          <w:delText xml:space="preserve"> the most expectations to visit in USA at</w:delText>
        </w:r>
      </w:del>
      <w:r w:rsidRPr="006177A3">
        <w:rPr>
          <w:rFonts w:ascii="Arial" w:eastAsiaTheme="minorHAnsi" w:hAnsi="Arial" w:cs="Arial"/>
          <w:color w:val="000000"/>
          <w:kern w:val="0"/>
          <w:sz w:val="21"/>
          <w:szCs w:val="21"/>
        </w:rPr>
        <w:t xml:space="preserve"> 69,000, 100,000, 70,000 each. Istanbul had the most </w:t>
      </w:r>
      <w:ins w:id="391" w:author="Microsoft Office User" w:date="2019-05-17T15:50:00Z">
        <w:r w:rsidR="00342B73" w:rsidRPr="006177A3">
          <w:rPr>
            <w:rFonts w:ascii="Arial" w:eastAsiaTheme="minorHAnsi" w:hAnsi="Arial" w:cs="Arial"/>
            <w:color w:val="000000"/>
            <w:kern w:val="0"/>
            <w:sz w:val="21"/>
            <w:szCs w:val="21"/>
          </w:rPr>
          <w:t>Canadia</w:t>
        </w:r>
      </w:ins>
      <w:ins w:id="392" w:author="Microsoft Office User" w:date="2019-05-17T15:51:00Z">
        <w:r w:rsidR="00342B73" w:rsidRPr="006177A3">
          <w:rPr>
            <w:rFonts w:ascii="Arial" w:eastAsiaTheme="minorHAnsi" w:hAnsi="Arial" w:cs="Arial"/>
            <w:color w:val="000000"/>
            <w:kern w:val="0"/>
            <w:sz w:val="21"/>
            <w:szCs w:val="21"/>
          </w:rPr>
          <w:t xml:space="preserve">ns expected to visit </w:t>
        </w:r>
      </w:ins>
      <w:del w:id="393" w:author="Microsoft Office User" w:date="2019-05-17T15:51:00Z">
        <w:r w:rsidRPr="006177A3" w:rsidDel="00342B73">
          <w:rPr>
            <w:rFonts w:ascii="Arial" w:eastAsiaTheme="minorHAnsi" w:hAnsi="Arial" w:cs="Arial"/>
            <w:color w:val="000000"/>
            <w:kern w:val="0"/>
            <w:sz w:val="21"/>
            <w:szCs w:val="21"/>
          </w:rPr>
          <w:delText xml:space="preserve">in Canada </w:delText>
        </w:r>
      </w:del>
      <w:r w:rsidRPr="006177A3">
        <w:rPr>
          <w:rFonts w:ascii="Arial" w:eastAsiaTheme="minorHAnsi" w:hAnsi="Arial" w:cs="Arial"/>
          <w:color w:val="000000"/>
          <w:kern w:val="0"/>
          <w:sz w:val="21"/>
          <w:szCs w:val="21"/>
        </w:rPr>
        <w:t xml:space="preserve">at 70,000 people. London, Paris, and Istanbul </w:t>
      </w:r>
      <w:del w:id="394" w:author="Microsoft Office User" w:date="2019-05-17T15:51:00Z">
        <w:r w:rsidRPr="006177A3" w:rsidDel="00342B73">
          <w:rPr>
            <w:rFonts w:ascii="Arial" w:eastAsiaTheme="minorHAnsi" w:hAnsi="Arial" w:cs="Arial"/>
            <w:color w:val="000000"/>
            <w:kern w:val="0"/>
            <w:sz w:val="21"/>
            <w:szCs w:val="21"/>
          </w:rPr>
          <w:delText xml:space="preserve">were the least </w:delText>
        </w:r>
      </w:del>
      <w:r w:rsidRPr="006177A3">
        <w:rPr>
          <w:rFonts w:ascii="Arial" w:eastAsiaTheme="minorHAnsi" w:hAnsi="Arial" w:cs="Arial"/>
          <w:color w:val="000000"/>
          <w:kern w:val="0"/>
          <w:sz w:val="21"/>
          <w:szCs w:val="21"/>
        </w:rPr>
        <w:t>expected</w:t>
      </w:r>
      <w:ins w:id="395" w:author="Microsoft Office User" w:date="2019-05-17T15:51:00Z">
        <w:r w:rsidR="00342B73" w:rsidRPr="006177A3">
          <w:rPr>
            <w:rFonts w:ascii="Arial" w:eastAsiaTheme="minorHAnsi" w:hAnsi="Arial" w:cs="Arial"/>
            <w:color w:val="000000"/>
            <w:kern w:val="0"/>
            <w:sz w:val="21"/>
            <w:szCs w:val="21"/>
          </w:rPr>
          <w:t xml:space="preserve"> the least Mexicans</w:t>
        </w:r>
      </w:ins>
      <w:del w:id="396" w:author="Microsoft Office User" w:date="2019-05-17T15:51:00Z">
        <w:r w:rsidRPr="006177A3" w:rsidDel="00342B73">
          <w:rPr>
            <w:rFonts w:ascii="Arial" w:eastAsiaTheme="minorHAnsi" w:hAnsi="Arial" w:cs="Arial"/>
            <w:color w:val="000000"/>
            <w:kern w:val="0"/>
            <w:sz w:val="21"/>
            <w:szCs w:val="21"/>
          </w:rPr>
          <w:delText xml:space="preserve"> in Mexico</w:delText>
        </w:r>
      </w:del>
      <w:r w:rsidRPr="006177A3">
        <w:rPr>
          <w:rFonts w:ascii="Arial" w:eastAsiaTheme="minorHAnsi" w:hAnsi="Arial" w:cs="Arial"/>
          <w:color w:val="000000"/>
          <w:kern w:val="0"/>
          <w:sz w:val="21"/>
          <w:szCs w:val="21"/>
        </w:rPr>
        <w:t xml:space="preserve"> at around 20,000 people while Madrid was least </w:t>
      </w:r>
      <w:ins w:id="397" w:author="Microsoft Office User" w:date="2019-05-17T15:51:00Z">
        <w:r w:rsidR="00342B73" w:rsidRPr="006177A3">
          <w:rPr>
            <w:rFonts w:ascii="Arial" w:eastAsiaTheme="minorHAnsi" w:hAnsi="Arial" w:cs="Arial"/>
            <w:color w:val="000000"/>
            <w:kern w:val="0"/>
            <w:sz w:val="21"/>
            <w:szCs w:val="21"/>
          </w:rPr>
          <w:t>popular</w:t>
        </w:r>
      </w:ins>
      <w:del w:id="398" w:author="Microsoft Office User" w:date="2019-05-17T15:51:00Z">
        <w:r w:rsidRPr="006177A3" w:rsidDel="00342B73">
          <w:rPr>
            <w:rFonts w:ascii="Arial" w:eastAsiaTheme="minorHAnsi" w:hAnsi="Arial" w:cs="Arial"/>
            <w:color w:val="000000"/>
            <w:kern w:val="0"/>
            <w:sz w:val="21"/>
            <w:szCs w:val="21"/>
          </w:rPr>
          <w:delText>famous</w:delText>
        </w:r>
      </w:del>
      <w:r w:rsidRPr="006177A3">
        <w:rPr>
          <w:rFonts w:ascii="Arial" w:eastAsiaTheme="minorHAnsi" w:hAnsi="Arial" w:cs="Arial"/>
          <w:color w:val="000000"/>
          <w:kern w:val="0"/>
          <w:sz w:val="21"/>
          <w:szCs w:val="21"/>
        </w:rPr>
        <w:t xml:space="preserve"> in Canada.</w:t>
      </w:r>
    </w:p>
    <w:p w14:paraId="69623F55"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 </w:t>
      </w:r>
    </w:p>
    <w:p w14:paraId="79248F72" w14:textId="77777777" w:rsidR="0013044E" w:rsidRPr="006177A3" w:rsidRDefault="0013044E" w:rsidP="0013044E">
      <w:pPr>
        <w:widowControl/>
        <w:wordWrap/>
        <w:autoSpaceDE/>
        <w:autoSpaceDN/>
        <w:jc w:val="left"/>
        <w:rPr>
          <w:rFonts w:ascii="Arial" w:eastAsiaTheme="minorHAnsi" w:hAnsi="Arial" w:cs="Arial"/>
          <w:color w:val="000000"/>
          <w:kern w:val="0"/>
          <w:sz w:val="21"/>
          <w:szCs w:val="21"/>
        </w:rPr>
      </w:pPr>
      <w:r w:rsidRPr="006177A3">
        <w:rPr>
          <w:rFonts w:ascii="Arial" w:eastAsiaTheme="minorHAnsi" w:hAnsi="Arial" w:cs="Arial"/>
          <w:color w:val="000000"/>
          <w:kern w:val="0"/>
          <w:sz w:val="21"/>
          <w:szCs w:val="21"/>
        </w:rPr>
        <w:t>In terms of their countries of origin, Mexicans chose Madrid as their city to visit at a little more than 60,000 people and both Istanbul and London were the least popular at 20,000 people. 70,000 Canadians chose Istanbul as their expected city to visit and only around a half of that chose Madrid at 30,000. Paris was the most popular city for Americans at 100,000 people and Istanbul was the least at 60,000.</w:t>
      </w:r>
    </w:p>
    <w:p w14:paraId="7517861E" w14:textId="636CAB8C" w:rsidR="0013044E" w:rsidRPr="006177A3" w:rsidRDefault="0013044E" w:rsidP="00481B3A">
      <w:pPr>
        <w:pStyle w:val="a4"/>
        <w:spacing w:before="0" w:beforeAutospacing="0" w:after="0" w:afterAutospacing="0"/>
        <w:rPr>
          <w:rFonts w:ascii="Arial" w:eastAsiaTheme="minorHAnsi" w:hAnsi="Arial" w:cs="Arial"/>
          <w:color w:val="4472C4" w:themeColor="accent1"/>
          <w:sz w:val="21"/>
          <w:szCs w:val="21"/>
        </w:rPr>
      </w:pPr>
    </w:p>
    <w:p w14:paraId="5AFE163D" w14:textId="1190D23F" w:rsidR="00342B73" w:rsidRPr="006177A3" w:rsidRDefault="00342B73" w:rsidP="00481B3A">
      <w:pPr>
        <w:pStyle w:val="a4"/>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FEEDBACK</w:t>
      </w:r>
    </w:p>
    <w:p w14:paraId="7BDE7015" w14:textId="56467039" w:rsidR="00342B73" w:rsidRPr="006177A3" w:rsidRDefault="00342B73" w:rsidP="006177A3">
      <w:pPr>
        <w:pStyle w:val="a4"/>
        <w:numPr>
          <w:ilvl w:val="0"/>
          <w:numId w:val="12"/>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Just to see how you organized your paragraphs, I don’t totally understand.</w:t>
      </w:r>
    </w:p>
    <w:p w14:paraId="674C29F9" w14:textId="2A494B13" w:rsidR="00342B73" w:rsidRPr="006177A3" w:rsidRDefault="00342B73" w:rsidP="006177A3">
      <w:pPr>
        <w:pStyle w:val="a4"/>
        <w:numPr>
          <w:ilvl w:val="0"/>
          <w:numId w:val="12"/>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First, grammar was okay, your overview was okay, you have awkwardness in first paragraph.</w:t>
      </w:r>
    </w:p>
    <w:p w14:paraId="58D1D917" w14:textId="676DB4B7" w:rsidR="00342B73" w:rsidRPr="006177A3" w:rsidRDefault="00342B73" w:rsidP="006177A3">
      <w:pPr>
        <w:pStyle w:val="a4"/>
        <w:numPr>
          <w:ilvl w:val="0"/>
          <w:numId w:val="12"/>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 xml:space="preserve">Your organizing is very confusing. You go from one country to one city, very confusing. I kind of understand why you did it like that, here you said the highest and lowest, but this particular chart lenses itself to that kind of organization. </w:t>
      </w:r>
    </w:p>
    <w:p w14:paraId="76BAB40F" w14:textId="2A891345" w:rsidR="00342B73" w:rsidRPr="006177A3" w:rsidRDefault="00342B73" w:rsidP="006177A3">
      <w:pPr>
        <w:pStyle w:val="a4"/>
        <w:numPr>
          <w:ilvl w:val="0"/>
          <w:numId w:val="12"/>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t xml:space="preserve">For me, it would’ve made a lot more sense in one of two ways. Could have </w:t>
      </w:r>
      <w:proofErr w:type="spellStart"/>
      <w:r w:rsidRPr="006177A3">
        <w:rPr>
          <w:rFonts w:ascii="Arial" w:eastAsiaTheme="minorHAnsi" w:hAnsi="Arial" w:cs="Arial"/>
          <w:color w:val="4472C4" w:themeColor="accent1"/>
          <w:sz w:val="21"/>
          <w:szCs w:val="21"/>
        </w:rPr>
        <w:t>spend</w:t>
      </w:r>
      <w:proofErr w:type="spellEnd"/>
      <w:r w:rsidRPr="006177A3">
        <w:rPr>
          <w:rFonts w:ascii="Arial" w:eastAsiaTheme="minorHAnsi" w:hAnsi="Arial" w:cs="Arial"/>
          <w:color w:val="4472C4" w:themeColor="accent1"/>
          <w:sz w:val="21"/>
          <w:szCs w:val="21"/>
        </w:rPr>
        <w:t xml:space="preserve"> a paragraph talking about America with the highest and lowest and kind of throw these two in between. </w:t>
      </w:r>
      <w:r w:rsidR="006177A3" w:rsidRPr="006177A3">
        <w:rPr>
          <w:rFonts w:ascii="Arial" w:eastAsiaTheme="minorHAnsi" w:hAnsi="Arial" w:cs="Arial"/>
          <w:color w:val="4472C4" w:themeColor="accent1"/>
          <w:sz w:val="21"/>
          <w:szCs w:val="21"/>
        </w:rPr>
        <w:t xml:space="preserve">You could’ve done the same thing for the other two. Mexico is really easy because Madrid is three times more than others. That could’ve been really quick paragraph, you could’ve just put it into one of other two. </w:t>
      </w:r>
    </w:p>
    <w:p w14:paraId="67B50E50" w14:textId="62560B5E" w:rsidR="006177A3" w:rsidRPr="006177A3" w:rsidRDefault="006177A3" w:rsidP="006177A3">
      <w:pPr>
        <w:pStyle w:val="a4"/>
        <w:numPr>
          <w:ilvl w:val="0"/>
          <w:numId w:val="12"/>
        </w:numPr>
        <w:spacing w:before="0" w:beforeAutospacing="0" w:after="0" w:afterAutospacing="0"/>
        <w:rPr>
          <w:rFonts w:ascii="Arial" w:eastAsiaTheme="minorHAnsi" w:hAnsi="Arial" w:cs="Arial"/>
          <w:color w:val="4472C4" w:themeColor="accent1"/>
          <w:sz w:val="21"/>
          <w:szCs w:val="21"/>
        </w:rPr>
      </w:pPr>
      <w:r w:rsidRPr="006177A3">
        <w:rPr>
          <w:rFonts w:ascii="Arial" w:eastAsiaTheme="minorHAnsi" w:hAnsi="Arial" w:cs="Arial"/>
          <w:color w:val="4472C4" w:themeColor="accent1"/>
          <w:sz w:val="21"/>
          <w:szCs w:val="21"/>
        </w:rPr>
        <w:lastRenderedPageBreak/>
        <w:t xml:space="preserve">Alternatively, you could’ve spent a paragraph talking about the top in each country may be the least in the same paragraph and then you could’ve talked about middle score in second paragraph. But you should make sure that your organization is clear so that examiner can follow it. I think I know what you were trying to do but I don’t think that this chart is not a </w:t>
      </w:r>
      <w:bookmarkStart w:id="399" w:name="_GoBack"/>
      <w:bookmarkEnd w:id="399"/>
      <w:r w:rsidRPr="006177A3">
        <w:rPr>
          <w:rFonts w:ascii="Arial" w:eastAsiaTheme="minorHAnsi" w:hAnsi="Arial" w:cs="Arial"/>
          <w:color w:val="4472C4" w:themeColor="accent1"/>
          <w:sz w:val="21"/>
          <w:szCs w:val="21"/>
        </w:rPr>
        <w:t xml:space="preserve">pretty good chart, that can’t </w:t>
      </w:r>
      <w:proofErr w:type="spellStart"/>
      <w:r w:rsidRPr="006177A3">
        <w:rPr>
          <w:rFonts w:ascii="Arial" w:eastAsiaTheme="minorHAnsi" w:hAnsi="Arial" w:cs="Arial"/>
          <w:color w:val="4472C4" w:themeColor="accent1"/>
          <w:sz w:val="21"/>
          <w:szCs w:val="21"/>
        </w:rPr>
        <w:t>lense</w:t>
      </w:r>
      <w:proofErr w:type="spellEnd"/>
      <w:r w:rsidRPr="006177A3">
        <w:rPr>
          <w:rFonts w:ascii="Arial" w:eastAsiaTheme="minorHAnsi" w:hAnsi="Arial" w:cs="Arial"/>
          <w:color w:val="4472C4" w:themeColor="accent1"/>
          <w:sz w:val="21"/>
          <w:szCs w:val="21"/>
        </w:rPr>
        <w:t xml:space="preserve"> itself to that kind of organization.</w:t>
      </w:r>
    </w:p>
    <w:sectPr w:rsidR="006177A3" w:rsidRPr="006177A3" w:rsidSect="00F87CE5">
      <w:headerReference w:type="default" r:id="rId21"/>
      <w:pgSz w:w="12240" w:h="15840"/>
      <w:pgMar w:top="1701"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4-08T19:55:00Z" w:initials="MOU">
    <w:p w14:paraId="3F6F4CE9" w14:textId="77777777" w:rsidR="00342B73" w:rsidRDefault="00342B73">
      <w:pPr>
        <w:pStyle w:val="a7"/>
      </w:pPr>
      <w:r>
        <w:rPr>
          <w:rStyle w:val="a6"/>
        </w:rPr>
        <w:annotationRef/>
      </w:r>
      <w:r>
        <w:rPr>
          <w:rFonts w:hint="eastAsia"/>
        </w:rPr>
        <w:t>S</w:t>
      </w:r>
      <w:r>
        <w:t>hould be distant from detail. It’s too detailed.</w:t>
      </w:r>
    </w:p>
  </w:comment>
  <w:comment w:id="2" w:author="Microsoft Office User" w:date="2019-04-08T19:56:00Z" w:initials="MOU">
    <w:p w14:paraId="2BE660A3" w14:textId="77777777" w:rsidR="00342B73" w:rsidRDefault="00342B73">
      <w:pPr>
        <w:pStyle w:val="a7"/>
      </w:pPr>
      <w:r>
        <w:rPr>
          <w:rStyle w:val="a6"/>
        </w:rPr>
        <w:annotationRef/>
      </w:r>
      <w:r>
        <w:rPr>
          <w:rFonts w:hint="eastAsia"/>
        </w:rPr>
        <w:t>I</w:t>
      </w:r>
      <w:r>
        <w:t>mportant to write the exact number, 140,000</w:t>
      </w:r>
    </w:p>
  </w:comment>
  <w:comment w:id="13" w:author="Microsoft Office User" w:date="2019-04-09T22:28:00Z" w:initials="MOU">
    <w:p w14:paraId="545D7CF4" w14:textId="621AA69E" w:rsidR="00342B73" w:rsidRDefault="00342B73">
      <w:pPr>
        <w:pStyle w:val="a7"/>
      </w:pPr>
      <w:r>
        <w:rPr>
          <w:rStyle w:val="a6"/>
        </w:rPr>
        <w:annotationRef/>
      </w:r>
      <w:r>
        <w:rPr>
          <w:rFonts w:hint="eastAsia"/>
        </w:rPr>
        <w:t>W</w:t>
      </w:r>
      <w:r>
        <w:t>hat ‘it’ refers to? Be specific. Environment in this case.</w:t>
      </w:r>
    </w:p>
  </w:comment>
  <w:comment w:id="16" w:author="Microsoft Office User" w:date="2019-04-09T22:29:00Z" w:initials="MOU">
    <w:p w14:paraId="582F2075" w14:textId="05533532" w:rsidR="00342B73" w:rsidRDefault="00342B73">
      <w:pPr>
        <w:pStyle w:val="a7"/>
      </w:pPr>
      <w:r>
        <w:rPr>
          <w:rStyle w:val="a6"/>
        </w:rPr>
        <w:annotationRef/>
      </w:r>
      <w:r>
        <w:rPr>
          <w:rFonts w:hint="eastAsia"/>
        </w:rPr>
        <w:t>A</w:t>
      </w:r>
      <w:r>
        <w:t>lways put the subject</w:t>
      </w:r>
    </w:p>
  </w:comment>
  <w:comment w:id="9" w:author="Microsoft Office User" w:date="2019-04-09T22:29:00Z" w:initials="MOU">
    <w:p w14:paraId="165F6476" w14:textId="3DCAABE3" w:rsidR="00342B73" w:rsidRDefault="00342B73">
      <w:pPr>
        <w:pStyle w:val="a7"/>
      </w:pPr>
      <w:r>
        <w:rPr>
          <w:rStyle w:val="a6"/>
        </w:rPr>
        <w:annotationRef/>
      </w:r>
      <w:r>
        <w:rPr>
          <w:rFonts w:hint="eastAsia"/>
        </w:rPr>
        <w:t>I</w:t>
      </w:r>
      <w:r>
        <w:t>t’s better to mention about solution in the intro. Suggest first that there are solutions.</w:t>
      </w:r>
    </w:p>
  </w:comment>
  <w:comment w:id="25" w:author="Microsoft Office User" w:date="2019-04-09T22:31:00Z" w:initials="MOU">
    <w:p w14:paraId="50765DF9" w14:textId="0AE24301" w:rsidR="00342B73" w:rsidRDefault="00342B73">
      <w:pPr>
        <w:pStyle w:val="a7"/>
      </w:pPr>
      <w:r>
        <w:rPr>
          <w:rStyle w:val="a6"/>
        </w:rPr>
        <w:annotationRef/>
      </w:r>
      <w:r>
        <w:rPr>
          <w:rFonts w:hint="eastAsia"/>
        </w:rPr>
        <w:t>P</w:t>
      </w:r>
      <w:r>
        <w:t xml:space="preserve">art of sentence is present, part of it is past. You should be </w:t>
      </w:r>
      <w:proofErr w:type="spellStart"/>
      <w:r>
        <w:t>consistant</w:t>
      </w:r>
      <w:proofErr w:type="spellEnd"/>
      <w:r>
        <w:t>.</w:t>
      </w:r>
    </w:p>
  </w:comment>
  <w:comment w:id="19" w:author="Microsoft Office User" w:date="2019-04-09T22:32:00Z" w:initials="MOU">
    <w:p w14:paraId="006C1AD4" w14:textId="66F60609" w:rsidR="00342B73" w:rsidRDefault="00342B73">
      <w:pPr>
        <w:pStyle w:val="a7"/>
      </w:pPr>
      <w:r>
        <w:rPr>
          <w:rStyle w:val="a6"/>
        </w:rPr>
        <w:annotationRef/>
      </w:r>
      <w:r>
        <w:rPr>
          <w:rFonts w:hint="eastAsia"/>
        </w:rPr>
        <w:t>N</w:t>
      </w:r>
      <w:r>
        <w:t>eed to show what you mean by civil management. Tell people specifically with some example, or pick one and develop it more. It takes about hectic places, civil management, and homeless people.</w:t>
      </w:r>
    </w:p>
  </w:comment>
  <w:comment w:id="33" w:author="Microsoft Office User" w:date="2019-04-09T22:35:00Z" w:initials="MOU">
    <w:p w14:paraId="2D018707" w14:textId="1319F6B0" w:rsidR="00342B73" w:rsidRDefault="00342B73">
      <w:pPr>
        <w:pStyle w:val="a7"/>
      </w:pPr>
      <w:r>
        <w:rPr>
          <w:rStyle w:val="a6"/>
        </w:rPr>
        <w:annotationRef/>
      </w:r>
      <w:r>
        <w:t>Whose? Carful with pronouns.</w:t>
      </w:r>
    </w:p>
  </w:comment>
  <w:comment w:id="36" w:author="Microsoft Office User" w:date="2019-04-09T22:35:00Z" w:initials="MOU">
    <w:p w14:paraId="56E6DCBC" w14:textId="301A8EA4" w:rsidR="00342B73" w:rsidRDefault="00342B73">
      <w:pPr>
        <w:pStyle w:val="a7"/>
      </w:pPr>
      <w:r>
        <w:rPr>
          <w:rStyle w:val="a6"/>
        </w:rPr>
        <w:annotationRef/>
      </w:r>
      <w:r>
        <w:rPr>
          <w:rFonts w:hint="eastAsia"/>
        </w:rPr>
        <w:t>W</w:t>
      </w:r>
      <w:r>
        <w:t>ho? -&gt; Their/Businesses</w:t>
      </w:r>
    </w:p>
  </w:comment>
  <w:comment w:id="47" w:author="Microsoft Office User" w:date="2019-04-10T13:43:00Z" w:initials="MOU">
    <w:p w14:paraId="0CEC0194" w14:textId="392A4BB7" w:rsidR="00342B73" w:rsidRDefault="00342B73">
      <w:pPr>
        <w:pStyle w:val="a7"/>
      </w:pPr>
      <w:r>
        <w:rPr>
          <w:rStyle w:val="a6"/>
        </w:rPr>
        <w:annotationRef/>
      </w:r>
      <w:r>
        <w:rPr>
          <w:rFonts w:hint="eastAsia"/>
        </w:rPr>
        <w:t>B</w:t>
      </w:r>
      <w:r>
        <w:t>etter be more accurate. Since the total number was suggested in previous paragraph, it’s better to mention ‘each’.</w:t>
      </w:r>
    </w:p>
  </w:comment>
  <w:comment w:id="59" w:author="Microsoft Office User" w:date="2019-04-10T15:17:00Z" w:initials="MOU">
    <w:p w14:paraId="75559AAF" w14:textId="4B80EF2A" w:rsidR="00342B73" w:rsidRDefault="00342B73">
      <w:pPr>
        <w:pStyle w:val="a7"/>
      </w:pPr>
      <w:r>
        <w:rPr>
          <w:rStyle w:val="a6"/>
        </w:rPr>
        <w:annotationRef/>
      </w:r>
      <w:r>
        <w:t>It seems not appropriate word. People will worry about different things.</w:t>
      </w:r>
    </w:p>
  </w:comment>
  <w:comment w:id="61" w:author="Microsoft Office User" w:date="2019-04-10T15:17:00Z" w:initials="MOU">
    <w:p w14:paraId="055E8081" w14:textId="65761177" w:rsidR="00342B73" w:rsidRDefault="00342B73">
      <w:pPr>
        <w:pStyle w:val="a7"/>
      </w:pPr>
      <w:r>
        <w:rPr>
          <w:rStyle w:val="a6"/>
        </w:rPr>
        <w:annotationRef/>
      </w:r>
      <w:r>
        <w:rPr>
          <w:rFonts w:hint="eastAsia"/>
        </w:rPr>
        <w:t>F</w:t>
      </w:r>
      <w:r>
        <w:t>ew means almost none.</w:t>
      </w:r>
    </w:p>
  </w:comment>
  <w:comment w:id="63" w:author="Microsoft Office User" w:date="2019-04-10T15:18:00Z" w:initials="MOU">
    <w:p w14:paraId="4C470698" w14:textId="4D58DF29" w:rsidR="00342B73" w:rsidRDefault="00342B73">
      <w:pPr>
        <w:pStyle w:val="a7"/>
      </w:pPr>
      <w:r>
        <w:rPr>
          <w:rStyle w:val="a6"/>
        </w:rPr>
        <w:annotationRef/>
      </w:r>
      <w:r>
        <w:rPr>
          <w:rFonts w:hint="eastAsia"/>
        </w:rPr>
        <w:t>W</w:t>
      </w:r>
      <w:r>
        <w:t>ith using other synonyms, it sounds much better.</w:t>
      </w:r>
    </w:p>
  </w:comment>
  <w:comment w:id="102" w:author="Microsoft Office User" w:date="2019-04-18T20:46:00Z" w:initials="MOU">
    <w:p w14:paraId="1C44830F" w14:textId="7A771D46" w:rsidR="00342B73" w:rsidRDefault="00342B73">
      <w:pPr>
        <w:pStyle w:val="a7"/>
      </w:pPr>
      <w:r>
        <w:rPr>
          <w:rStyle w:val="a6"/>
        </w:rPr>
        <w:annotationRef/>
      </w:r>
      <w:r>
        <w:t xml:space="preserve">Too many “CITIES”. Either you need to find </w:t>
      </w:r>
      <w:proofErr w:type="spellStart"/>
      <w:r>
        <w:t>synonoms</w:t>
      </w:r>
      <w:proofErr w:type="spellEnd"/>
      <w:r>
        <w:t xml:space="preserve"> or use some cohesion. </w:t>
      </w:r>
    </w:p>
  </w:comment>
  <w:comment w:id="99" w:author="Microsoft Office User" w:date="2019-04-18T20:47:00Z" w:initials="MOU">
    <w:p w14:paraId="2AA8C0E9" w14:textId="696CB449" w:rsidR="00342B73" w:rsidRDefault="00342B73">
      <w:pPr>
        <w:pStyle w:val="a7"/>
      </w:pPr>
      <w:r>
        <w:rPr>
          <w:rStyle w:val="a6"/>
        </w:rPr>
        <w:annotationRef/>
      </w:r>
      <w:r>
        <w:rPr>
          <w:rFonts w:hint="eastAsia"/>
        </w:rPr>
        <w:t>I</w:t>
      </w:r>
      <w:r>
        <w:t>nstead of WHY it’s happening, but you didn’t say the BENEFITS of doing this. It’s not really correct. You don’t argue in favor of one side. You don’t explain why something happens by explaining why it’s opposite. You essentially told me why companies moved to center and you only put one sentence at the end that it would be all solved. What’s the benefits of moving to regional location for companies and city? All this sounds very roundabout.</w:t>
      </w:r>
    </w:p>
  </w:comment>
  <w:comment w:id="105" w:author="Microsoft Office User" w:date="2019-04-18T20:50:00Z" w:initials="MOU">
    <w:p w14:paraId="1014DE9A" w14:textId="654982AD" w:rsidR="00342B73" w:rsidRDefault="00342B73">
      <w:pPr>
        <w:pStyle w:val="a7"/>
      </w:pPr>
      <w:r>
        <w:rPr>
          <w:rStyle w:val="a6"/>
        </w:rPr>
        <w:annotationRef/>
      </w:r>
      <w:r>
        <w:rPr>
          <w:rFonts w:hint="eastAsia"/>
        </w:rPr>
        <w:t>E</w:t>
      </w:r>
      <w:r>
        <w:t>xplain about WHY it wasn’t solved. You could’ve told me about little bit more on example. You need to develop little bit more. Ok, people need to move to different province but what’s the problem of that? Family? Or corporations need to find substitute employees and maybe they’re not as highly qualified as those who are in the major cities. It needs little further extension.</w:t>
      </w:r>
    </w:p>
  </w:comment>
  <w:comment w:id="143" w:author="Microsoft Office User" w:date="2019-04-26T11:51:00Z" w:initials="MOU">
    <w:p w14:paraId="79F4B78D" w14:textId="2055E6E0" w:rsidR="00342B73" w:rsidRDefault="00342B73">
      <w:pPr>
        <w:pStyle w:val="a7"/>
      </w:pPr>
      <w:r>
        <w:rPr>
          <w:rStyle w:val="a6"/>
        </w:rPr>
        <w:annotationRef/>
      </w:r>
      <w:r>
        <w:rPr>
          <w:rFonts w:hint="eastAsia"/>
        </w:rPr>
        <w:t>문장 앞의 주어와 일치시키기</w:t>
      </w:r>
    </w:p>
  </w:comment>
  <w:comment w:id="154" w:author="Microsoft Office User" w:date="2019-04-26T11:54:00Z" w:initials="MOU">
    <w:p w14:paraId="6381FD28" w14:textId="02D17B57" w:rsidR="00342B73" w:rsidRDefault="00342B73">
      <w:pPr>
        <w:pStyle w:val="a7"/>
      </w:pPr>
      <w:r>
        <w:rPr>
          <w:rStyle w:val="a6"/>
        </w:rPr>
        <w:annotationRef/>
      </w:r>
      <w:r>
        <w:rPr>
          <w:rFonts w:hint="eastAsia"/>
        </w:rPr>
        <w:t>W</w:t>
      </w:r>
      <w:r>
        <w:t>hat’s the take away here? It needs one sentence of conclusion. Such as, therefore, studying in a group has numerous disadvantages.</w:t>
      </w:r>
    </w:p>
  </w:comment>
  <w:comment w:id="195" w:author="Microsoft Office User" w:date="2019-05-01T15:02:00Z" w:initials="MOU">
    <w:p w14:paraId="0C899F55" w14:textId="2959F381" w:rsidR="00342B73" w:rsidRDefault="00342B73">
      <w:pPr>
        <w:pStyle w:val="a7"/>
      </w:pPr>
      <w:r>
        <w:rPr>
          <w:rStyle w:val="a6"/>
        </w:rPr>
        <w:annotationRef/>
      </w:r>
      <w:r>
        <w:rPr>
          <w:rFonts w:hint="eastAsia"/>
        </w:rPr>
        <w:t>S</w:t>
      </w:r>
      <w:r>
        <w:t>ince there’s no articulate of ‘a’ or ‘the’, it’s better to use plural.</w:t>
      </w:r>
    </w:p>
  </w:comment>
  <w:comment w:id="203" w:author="Microsoft Office User" w:date="2019-05-01T15:04:00Z" w:initials="MOU">
    <w:p w14:paraId="127F5DDD" w14:textId="529B82B2" w:rsidR="00342B73" w:rsidRDefault="00342B73">
      <w:pPr>
        <w:pStyle w:val="a7"/>
      </w:pPr>
      <w:r>
        <w:rPr>
          <w:rStyle w:val="a6"/>
        </w:rPr>
        <w:annotationRef/>
      </w:r>
      <w:r>
        <w:rPr>
          <w:rFonts w:hint="eastAsia"/>
        </w:rPr>
        <w:t>T</w:t>
      </w:r>
      <w:r>
        <w:t>ry to use the structure form from the course.</w:t>
      </w:r>
    </w:p>
  </w:comment>
  <w:comment w:id="207" w:author="Microsoft Office User" w:date="2019-05-01T15:04:00Z" w:initials="MOU">
    <w:p w14:paraId="32F1C3C3" w14:textId="3BC82C74" w:rsidR="00342B73" w:rsidRDefault="00342B73">
      <w:pPr>
        <w:pStyle w:val="a7"/>
      </w:pPr>
      <w:r>
        <w:rPr>
          <w:rStyle w:val="a6"/>
        </w:rPr>
        <w:annotationRef/>
      </w:r>
      <w:r>
        <w:t>It’s new paragraph so it’s better to start with direct argument.</w:t>
      </w:r>
    </w:p>
  </w:comment>
  <w:comment w:id="211" w:author="Microsoft Office User" w:date="2019-05-01T15:06:00Z" w:initials="MOU">
    <w:p w14:paraId="3F7EB0BC" w14:textId="153DF355" w:rsidR="00342B73" w:rsidRDefault="00342B73">
      <w:pPr>
        <w:pStyle w:val="a7"/>
      </w:pPr>
      <w:r>
        <w:rPr>
          <w:rStyle w:val="a6"/>
        </w:rPr>
        <w:annotationRef/>
      </w:r>
      <w:r>
        <w:rPr>
          <w:rFonts w:hint="eastAsia"/>
        </w:rPr>
        <w:t>T</w:t>
      </w:r>
      <w:r>
        <w:t>his is new paragraph. Start directly with new argument.</w:t>
      </w:r>
    </w:p>
  </w:comment>
  <w:comment w:id="208" w:author="Microsoft Office User" w:date="2019-05-01T15:08:00Z" w:initials="MOU">
    <w:p w14:paraId="12316347" w14:textId="698F506E" w:rsidR="00342B73" w:rsidRDefault="00342B73">
      <w:pPr>
        <w:pStyle w:val="a7"/>
      </w:pPr>
      <w:r>
        <w:rPr>
          <w:rStyle w:val="a6"/>
        </w:rPr>
        <w:annotationRef/>
      </w:r>
      <w:r>
        <w:rPr>
          <w:rFonts w:hint="eastAsia"/>
        </w:rPr>
        <w:t>E</w:t>
      </w:r>
      <w:r>
        <w:t>xcellent! Solid, good.</w:t>
      </w:r>
    </w:p>
  </w:comment>
  <w:comment w:id="234" w:author="Microsoft Office User" w:date="2019-05-11T14:31:00Z" w:initials="MOU">
    <w:p w14:paraId="0AA89B26" w14:textId="55CB649E" w:rsidR="00342B73" w:rsidRDefault="00342B73">
      <w:pPr>
        <w:pStyle w:val="a7"/>
      </w:pPr>
      <w:r>
        <w:rPr>
          <w:rStyle w:val="a6"/>
        </w:rPr>
        <w:annotationRef/>
      </w:r>
      <w:r>
        <w:rPr>
          <w:rFonts w:hint="eastAsia"/>
        </w:rPr>
        <w:t>Y</w:t>
      </w:r>
      <w:r>
        <w:t xml:space="preserve">ou can say, In </w:t>
      </w:r>
      <w:proofErr w:type="spellStart"/>
      <w:r>
        <w:t>Bensland</w:t>
      </w:r>
      <w:proofErr w:type="spellEnd"/>
      <w:r>
        <w:t xml:space="preserve">, agricultural </w:t>
      </w:r>
      <w:proofErr w:type="spellStart"/>
      <w:r>
        <w:t>activieis</w:t>
      </w:r>
      <w:proofErr w:type="spellEnd"/>
      <w:r>
        <w:t xml:space="preserve"> earned the highest income at ~ while in </w:t>
      </w:r>
      <w:proofErr w:type="spellStart"/>
      <w:r>
        <w:t>Timsland</w:t>
      </w:r>
      <w:proofErr w:type="spellEnd"/>
      <w:r>
        <w:t xml:space="preserve"> the top earner was heavy industry and in </w:t>
      </w:r>
      <w:proofErr w:type="spellStart"/>
      <w:r>
        <w:t>Jimsland</w:t>
      </w:r>
      <w:proofErr w:type="spellEnd"/>
      <w:r>
        <w:t xml:space="preserve"> this was services.</w:t>
      </w:r>
    </w:p>
  </w:comment>
  <w:comment w:id="243" w:author="Microsoft Office User" w:date="2019-05-11T14:34:00Z" w:initials="MOU">
    <w:p w14:paraId="7B1A7AB6" w14:textId="3D245E06" w:rsidR="00342B73" w:rsidRDefault="00342B73">
      <w:pPr>
        <w:pStyle w:val="a7"/>
      </w:pPr>
      <w:r>
        <w:rPr>
          <w:rStyle w:val="a6"/>
        </w:rPr>
        <w:annotationRef/>
      </w:r>
      <w:r>
        <w:rPr>
          <w:rFonts w:hint="eastAsia"/>
        </w:rPr>
        <w:t>G</w:t>
      </w:r>
      <w:r>
        <w:t>ood effort but it’s awkward and really hard to follow.</w:t>
      </w:r>
    </w:p>
  </w:comment>
  <w:comment w:id="248" w:author="Microsoft Office User" w:date="2019-05-11T14:41:00Z" w:initials="MOU">
    <w:p w14:paraId="4797F25F" w14:textId="44AC7E7C" w:rsidR="00342B73" w:rsidRDefault="00342B73">
      <w:pPr>
        <w:pStyle w:val="a7"/>
      </w:pPr>
      <w:r>
        <w:rPr>
          <w:rStyle w:val="a6"/>
        </w:rPr>
        <w:annotationRef/>
      </w:r>
      <w:r>
        <w:rPr>
          <w:rFonts w:hint="eastAsia"/>
        </w:rPr>
        <w:t>T</w:t>
      </w:r>
      <w:r>
        <w:t>his is confusing. Here you said earning an undergraduate degree is more important than anything else, then even though you say that, you then say I think it’s better to have a time before university. If you think earning degree is the most important thing in their life, then wouldn’t make sense if you want them to do it straight away? It doesn’t really flow in terms of logical idea.</w:t>
      </w:r>
    </w:p>
  </w:comment>
  <w:comment w:id="257" w:author="Microsoft Office User" w:date="2019-05-11T14:43:00Z" w:initials="MOU">
    <w:p w14:paraId="287D2873" w14:textId="4B1ACBE6" w:rsidR="00342B73" w:rsidRDefault="00342B73">
      <w:pPr>
        <w:pStyle w:val="a7"/>
      </w:pPr>
      <w:r>
        <w:rPr>
          <w:rStyle w:val="a6"/>
        </w:rPr>
        <w:annotationRef/>
      </w:r>
      <w:r>
        <w:rPr>
          <w:rFonts w:hint="eastAsia"/>
        </w:rPr>
        <w:t>I</w:t>
      </w:r>
      <w:r>
        <w:t xml:space="preserve"> don’t like this. This is brand new paragraph. You can say, </w:t>
      </w:r>
      <w:proofErr w:type="gramStart"/>
      <w:r>
        <w:t>One</w:t>
      </w:r>
      <w:proofErr w:type="gramEnd"/>
      <w:r>
        <w:t xml:space="preserve"> reason why students should work prior to university is that~</w:t>
      </w:r>
    </w:p>
  </w:comment>
  <w:comment w:id="258" w:author="Microsoft Office User" w:date="2019-05-11T14:47:00Z" w:initials="MOU">
    <w:p w14:paraId="2DF6BBBC" w14:textId="47A267D0" w:rsidR="00342B73" w:rsidRDefault="00342B73">
      <w:pPr>
        <w:pStyle w:val="a7"/>
      </w:pPr>
      <w:r>
        <w:rPr>
          <w:rStyle w:val="a6"/>
        </w:rPr>
        <w:annotationRef/>
      </w:r>
      <w:r>
        <w:t xml:space="preserve">That’s awkward. I don’t know what you’re trying to say. You’re trying to say they haven’t learned good study skills? Or they </w:t>
      </w:r>
      <w:proofErr w:type="spellStart"/>
      <w:r>
        <w:t>havne’t</w:t>
      </w:r>
      <w:proofErr w:type="spellEnd"/>
      <w:r>
        <w:t xml:space="preserve"> learned how to study? Little confusing.</w:t>
      </w:r>
    </w:p>
  </w:comment>
  <w:comment w:id="269" w:author="Microsoft Office User" w:date="2019-05-11T14:50:00Z" w:initials="MOU">
    <w:p w14:paraId="21D72F49" w14:textId="1EDF5CBB" w:rsidR="00342B73" w:rsidRDefault="00342B73">
      <w:pPr>
        <w:pStyle w:val="a7"/>
      </w:pPr>
      <w:r>
        <w:rPr>
          <w:rStyle w:val="a6"/>
        </w:rPr>
        <w:annotationRef/>
      </w:r>
      <w:r>
        <w:t>This word doesn’t fit here.</w:t>
      </w:r>
    </w:p>
  </w:comment>
  <w:comment w:id="276" w:author="Microsoft Office User" w:date="2019-05-11T14:51:00Z" w:initials="MOU">
    <w:p w14:paraId="4C11592C" w14:textId="100D48C6" w:rsidR="00342B73" w:rsidRDefault="00342B73">
      <w:pPr>
        <w:pStyle w:val="a7"/>
      </w:pPr>
      <w:r>
        <w:rPr>
          <w:rStyle w:val="a6"/>
        </w:rPr>
        <w:annotationRef/>
      </w:r>
      <w:r>
        <w:rPr>
          <w:rFonts w:hint="eastAsia"/>
        </w:rPr>
        <w:t>W</w:t>
      </w:r>
      <w:r>
        <w:t>hat does this mean…</w:t>
      </w:r>
    </w:p>
  </w:comment>
  <w:comment w:id="277" w:author="Microsoft Office User" w:date="2019-05-11T14:51:00Z" w:initials="MOU">
    <w:p w14:paraId="68AD90FE" w14:textId="17DE9B50" w:rsidR="00342B73" w:rsidRDefault="00342B73">
      <w:pPr>
        <w:pStyle w:val="a7"/>
      </w:pPr>
      <w:r>
        <w:rPr>
          <w:rStyle w:val="a6"/>
        </w:rPr>
        <w:annotationRef/>
      </w:r>
      <w:r>
        <w:t>Without lack of interpersonal skills? Doesn’t make sense.</w:t>
      </w:r>
    </w:p>
  </w:comment>
  <w:comment w:id="281" w:author="Microsoft Office User" w:date="2019-05-16T15:46:00Z" w:initials="MOU">
    <w:p w14:paraId="4D3C2B1E" w14:textId="1502482A" w:rsidR="00342B73" w:rsidRDefault="00342B73">
      <w:pPr>
        <w:pStyle w:val="a7"/>
      </w:pPr>
      <w:r>
        <w:rPr>
          <w:rStyle w:val="a6"/>
        </w:rPr>
        <w:annotationRef/>
      </w:r>
      <w:r>
        <w:rPr>
          <w:rFonts w:hint="eastAsia"/>
        </w:rPr>
        <w:t>Y</w:t>
      </w:r>
      <w:r>
        <w:t xml:space="preserve">ou only mentioned first graph. You could’ve said something like this: of the 9 </w:t>
      </w:r>
      <w:proofErr w:type="spellStart"/>
      <w:r>
        <w:t>countreis</w:t>
      </w:r>
      <w:proofErr w:type="spellEnd"/>
      <w:r>
        <w:t xml:space="preserve">, </w:t>
      </w:r>
      <w:proofErr w:type="spellStart"/>
      <w:r>
        <w:t>Bensland</w:t>
      </w:r>
      <w:proofErr w:type="spellEnd"/>
      <w:r>
        <w:t xml:space="preserve"> and </w:t>
      </w:r>
      <w:proofErr w:type="spellStart"/>
      <w:r>
        <w:t>Jimsland</w:t>
      </w:r>
      <w:proofErr w:type="spellEnd"/>
      <w:r>
        <w:t xml:space="preserve"> had highest market share.</w:t>
      </w:r>
    </w:p>
  </w:comment>
  <w:comment w:id="300" w:author="Microsoft Office User" w:date="2019-05-16T15:48:00Z" w:initials="MOU">
    <w:p w14:paraId="1397393E" w14:textId="3EE27142" w:rsidR="00342B73" w:rsidRDefault="00342B73">
      <w:pPr>
        <w:pStyle w:val="a7"/>
      </w:pPr>
      <w:r>
        <w:rPr>
          <w:rStyle w:val="a6"/>
        </w:rPr>
        <w:annotationRef/>
      </w:r>
      <w:r>
        <w:rPr>
          <w:rFonts w:hint="eastAsia"/>
        </w:rPr>
        <w:t>I</w:t>
      </w:r>
      <w:r>
        <w:t xml:space="preserve"> don’t know about this expression here.</w:t>
      </w:r>
    </w:p>
  </w:comment>
  <w:comment w:id="309" w:author="Microsoft Office User" w:date="2019-05-16T15:49:00Z" w:initials="MOU">
    <w:p w14:paraId="0F90AFB2" w14:textId="3217A64D" w:rsidR="00342B73" w:rsidRDefault="00342B73">
      <w:pPr>
        <w:pStyle w:val="a7"/>
      </w:pPr>
      <w:r>
        <w:rPr>
          <w:rStyle w:val="a6"/>
        </w:rPr>
        <w:annotationRef/>
      </w:r>
      <w:r>
        <w:rPr>
          <w:rFonts w:hint="eastAsia"/>
        </w:rPr>
        <w:t>I</w:t>
      </w:r>
      <w:r>
        <w:t xml:space="preserve"> don’t understand it. </w:t>
      </w:r>
    </w:p>
  </w:comment>
  <w:comment w:id="310" w:author="Microsoft Office User" w:date="2019-05-16T15:50:00Z" w:initials="MOU">
    <w:p w14:paraId="35807250" w14:textId="44595A3B" w:rsidR="00342B73" w:rsidRDefault="00342B73">
      <w:pPr>
        <w:pStyle w:val="a7"/>
      </w:pPr>
      <w:r>
        <w:rPr>
          <w:rStyle w:val="a6"/>
        </w:rPr>
        <w:annotationRef/>
      </w:r>
      <w:r>
        <w:t>This paragraph is confusing. Not really clear what you’re talking about. What are you really telling us? Why you need to take a course?</w:t>
      </w:r>
    </w:p>
  </w:comment>
  <w:comment w:id="320" w:author="Microsoft Office User" w:date="2019-05-16T15:51:00Z" w:initials="MOU">
    <w:p w14:paraId="0410141A" w14:textId="0E986CEF" w:rsidR="00342B73" w:rsidRDefault="00342B73">
      <w:pPr>
        <w:pStyle w:val="a7"/>
      </w:pPr>
      <w:r>
        <w:rPr>
          <w:rStyle w:val="a6"/>
        </w:rPr>
        <w:annotationRef/>
      </w:r>
      <w:r>
        <w:rPr>
          <w:rFonts w:hint="eastAsia"/>
        </w:rPr>
        <w:t>W</w:t>
      </w:r>
      <w:r>
        <w:t>e don’t introduce new element in conclusion. You’ve never talked about difficulty in any other place in the body paragraph.</w:t>
      </w:r>
    </w:p>
  </w:comment>
  <w:comment w:id="353" w:author="Microsoft Office User" w:date="2019-05-17T15:42:00Z" w:initials="MOU">
    <w:p w14:paraId="117B3C12" w14:textId="51FE2F88" w:rsidR="00342B73" w:rsidRDefault="00342B73">
      <w:pPr>
        <w:pStyle w:val="a7"/>
      </w:pPr>
      <w:r>
        <w:rPr>
          <w:rStyle w:val="a6"/>
        </w:rPr>
        <w:annotationRef/>
      </w:r>
      <w:r>
        <w:rPr>
          <w:rFonts w:hint="eastAsia"/>
        </w:rPr>
        <w:t>Y</w:t>
      </w:r>
      <w:r>
        <w:t>ou don’t really need it. It’s like very slightly at the same time. You need to choose either essential or not. Remove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6F4CE9" w15:done="0"/>
  <w15:commentEx w15:paraId="2BE660A3" w15:done="0"/>
  <w15:commentEx w15:paraId="545D7CF4" w15:done="0"/>
  <w15:commentEx w15:paraId="582F2075" w15:done="0"/>
  <w15:commentEx w15:paraId="165F6476" w15:done="0"/>
  <w15:commentEx w15:paraId="50765DF9" w15:done="0"/>
  <w15:commentEx w15:paraId="006C1AD4" w15:done="0"/>
  <w15:commentEx w15:paraId="2D018707" w15:done="0"/>
  <w15:commentEx w15:paraId="56E6DCBC" w15:done="0"/>
  <w15:commentEx w15:paraId="0CEC0194" w15:done="0"/>
  <w15:commentEx w15:paraId="75559AAF" w15:done="0"/>
  <w15:commentEx w15:paraId="055E8081" w15:done="0"/>
  <w15:commentEx w15:paraId="4C470698" w15:done="0"/>
  <w15:commentEx w15:paraId="1C44830F" w15:done="0"/>
  <w15:commentEx w15:paraId="2AA8C0E9" w15:done="0"/>
  <w15:commentEx w15:paraId="1014DE9A" w15:done="0"/>
  <w15:commentEx w15:paraId="79F4B78D" w15:done="0"/>
  <w15:commentEx w15:paraId="6381FD28" w15:done="0"/>
  <w15:commentEx w15:paraId="0C899F55" w15:done="0"/>
  <w15:commentEx w15:paraId="127F5DDD" w15:done="0"/>
  <w15:commentEx w15:paraId="32F1C3C3" w15:done="1"/>
  <w15:commentEx w15:paraId="3F7EB0BC" w15:done="0"/>
  <w15:commentEx w15:paraId="12316347" w15:done="0"/>
  <w15:commentEx w15:paraId="0AA89B26" w15:done="0"/>
  <w15:commentEx w15:paraId="7B1A7AB6" w15:done="0"/>
  <w15:commentEx w15:paraId="4797F25F" w15:done="0"/>
  <w15:commentEx w15:paraId="287D2873" w15:done="0"/>
  <w15:commentEx w15:paraId="2DF6BBBC" w15:done="0"/>
  <w15:commentEx w15:paraId="21D72F49" w15:done="0"/>
  <w15:commentEx w15:paraId="4C11592C" w15:done="0"/>
  <w15:commentEx w15:paraId="68AD90FE" w15:done="0"/>
  <w15:commentEx w15:paraId="4D3C2B1E" w15:done="0"/>
  <w15:commentEx w15:paraId="1397393E" w15:done="0"/>
  <w15:commentEx w15:paraId="0F90AFB2" w15:done="0"/>
  <w15:commentEx w15:paraId="35807250" w15:done="0"/>
  <w15:commentEx w15:paraId="0410141A" w15:done="0"/>
  <w15:commentEx w15:paraId="117B3C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F4CE9" w16cid:durableId="205625C3"/>
  <w16cid:commentId w16cid:paraId="2BE660A3" w16cid:durableId="205625FC"/>
  <w16cid:commentId w16cid:paraId="545D7CF4" w16cid:durableId="20579B0B"/>
  <w16cid:commentId w16cid:paraId="582F2075" w16cid:durableId="20579B49"/>
  <w16cid:commentId w16cid:paraId="165F6476" w16cid:durableId="20579B56"/>
  <w16cid:commentId w16cid:paraId="50765DF9" w16cid:durableId="20579BB5"/>
  <w16cid:commentId w16cid:paraId="006C1AD4" w16cid:durableId="20579C04"/>
  <w16cid:commentId w16cid:paraId="2D018707" w16cid:durableId="20579CA5"/>
  <w16cid:commentId w16cid:paraId="56E6DCBC" w16cid:durableId="20579CCA"/>
  <w16cid:commentId w16cid:paraId="0CEC0194" w16cid:durableId="20587189"/>
  <w16cid:commentId w16cid:paraId="75559AAF" w16cid:durableId="20588773"/>
  <w16cid:commentId w16cid:paraId="055E8081" w16cid:durableId="205887A4"/>
  <w16cid:commentId w16cid:paraId="4C470698" w16cid:durableId="205887D8"/>
  <w16cid:commentId w16cid:paraId="1C44830F" w16cid:durableId="206360C0"/>
  <w16cid:commentId w16cid:paraId="2AA8C0E9" w16cid:durableId="206360DC"/>
  <w16cid:commentId w16cid:paraId="1014DE9A" w16cid:durableId="2063619C"/>
  <w16cid:commentId w16cid:paraId="79F4B78D" w16cid:durableId="206D6F45"/>
  <w16cid:commentId w16cid:paraId="6381FD28" w16cid:durableId="206D6FF9"/>
  <w16cid:commentId w16cid:paraId="0C899F55" w16cid:durableId="2074338C"/>
  <w16cid:commentId w16cid:paraId="127F5DDD" w16cid:durableId="207433FF"/>
  <w16cid:commentId w16cid:paraId="32F1C3C3" w16cid:durableId="20743413"/>
  <w16cid:commentId w16cid:paraId="3F7EB0BC" w16cid:durableId="2074345E"/>
  <w16cid:commentId w16cid:paraId="12316347" w16cid:durableId="207434D5"/>
  <w16cid:commentId w16cid:paraId="0AA89B26" w16cid:durableId="20815B5C"/>
  <w16cid:commentId w16cid:paraId="7B1A7AB6" w16cid:durableId="20815BEB"/>
  <w16cid:commentId w16cid:paraId="4797F25F" w16cid:durableId="20815DA7"/>
  <w16cid:commentId w16cid:paraId="287D2873" w16cid:durableId="20815E2F"/>
  <w16cid:commentId w16cid:paraId="2DF6BBBC" w16cid:durableId="20815F1C"/>
  <w16cid:commentId w16cid:paraId="21D72F49" w16cid:durableId="20815FB3"/>
  <w16cid:commentId w16cid:paraId="4C11592C" w16cid:durableId="20815FF1"/>
  <w16cid:commentId w16cid:paraId="68AD90FE" w16cid:durableId="20816008"/>
  <w16cid:commentId w16cid:paraId="4D3C2B1E" w16cid:durableId="2088046D"/>
  <w16cid:commentId w16cid:paraId="1397393E" w16cid:durableId="208804BC"/>
  <w16cid:commentId w16cid:paraId="0F90AFB2" w16cid:durableId="20880501"/>
  <w16cid:commentId w16cid:paraId="35807250" w16cid:durableId="2088052B"/>
  <w16cid:commentId w16cid:paraId="0410141A" w16cid:durableId="20880569"/>
  <w16cid:commentId w16cid:paraId="117B3C12" w16cid:durableId="208954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E5537" w14:textId="77777777" w:rsidR="002A7BBF" w:rsidRDefault="002A7BBF" w:rsidP="00513CC6">
      <w:r>
        <w:separator/>
      </w:r>
    </w:p>
  </w:endnote>
  <w:endnote w:type="continuationSeparator" w:id="0">
    <w:p w14:paraId="79690EF7" w14:textId="77777777" w:rsidR="002A7BBF" w:rsidRDefault="002A7BBF" w:rsidP="00513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474EB" w14:textId="77777777" w:rsidR="002A7BBF" w:rsidRDefault="002A7BBF" w:rsidP="00513CC6">
      <w:r>
        <w:separator/>
      </w:r>
    </w:p>
  </w:footnote>
  <w:footnote w:type="continuationSeparator" w:id="0">
    <w:p w14:paraId="12D83EFC" w14:textId="77777777" w:rsidR="002A7BBF" w:rsidRDefault="002A7BBF" w:rsidP="00513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6158F" w14:textId="4D34832C" w:rsidR="00342B73" w:rsidRDefault="00342B73">
    <w:pPr>
      <w:pStyle w:val="ab"/>
    </w:pPr>
    <w:r>
      <w:rPr>
        <w:rFonts w:hint="eastAsia"/>
      </w:rPr>
      <w:t>I</w:t>
    </w:r>
    <w:r>
      <w:t>ETLS PODCAST</w:t>
    </w:r>
  </w:p>
  <w:p w14:paraId="72991D5A" w14:textId="77777777" w:rsidR="00342B73" w:rsidRDefault="00342B7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A3EAC"/>
    <w:multiLevelType w:val="hybridMultilevel"/>
    <w:tmpl w:val="180C0DF8"/>
    <w:lvl w:ilvl="0" w:tplc="1D7686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B744F9"/>
    <w:multiLevelType w:val="hybridMultilevel"/>
    <w:tmpl w:val="B0124A3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9FB5D4D"/>
    <w:multiLevelType w:val="hybridMultilevel"/>
    <w:tmpl w:val="ADFAD608"/>
    <w:lvl w:ilvl="0" w:tplc="5C0EE9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EA731BB"/>
    <w:multiLevelType w:val="hybridMultilevel"/>
    <w:tmpl w:val="79A2D402"/>
    <w:lvl w:ilvl="0" w:tplc="32A688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55B58DB"/>
    <w:multiLevelType w:val="hybridMultilevel"/>
    <w:tmpl w:val="32765E3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9056055"/>
    <w:multiLevelType w:val="hybridMultilevel"/>
    <w:tmpl w:val="D054C1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62D0B49"/>
    <w:multiLevelType w:val="hybridMultilevel"/>
    <w:tmpl w:val="3176DC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3C933CB"/>
    <w:multiLevelType w:val="hybridMultilevel"/>
    <w:tmpl w:val="BE1233B0"/>
    <w:lvl w:ilvl="0" w:tplc="22CAEB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63A5322"/>
    <w:multiLevelType w:val="hybridMultilevel"/>
    <w:tmpl w:val="FD6A5FA0"/>
    <w:lvl w:ilvl="0" w:tplc="21FE90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77F4A4F"/>
    <w:multiLevelType w:val="hybridMultilevel"/>
    <w:tmpl w:val="0A0A7CA2"/>
    <w:lvl w:ilvl="0" w:tplc="570AA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AAF1390"/>
    <w:multiLevelType w:val="hybridMultilevel"/>
    <w:tmpl w:val="44DE8398"/>
    <w:lvl w:ilvl="0" w:tplc="ABC2ABD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1" w15:restartNumberingAfterBreak="0">
    <w:nsid w:val="6C6C3577"/>
    <w:multiLevelType w:val="hybridMultilevel"/>
    <w:tmpl w:val="EFE0E95C"/>
    <w:lvl w:ilvl="0" w:tplc="54360A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1D41543"/>
    <w:multiLevelType w:val="hybridMultilevel"/>
    <w:tmpl w:val="EE7CC76A"/>
    <w:lvl w:ilvl="0" w:tplc="463A9F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5435254"/>
    <w:multiLevelType w:val="hybridMultilevel"/>
    <w:tmpl w:val="4E0818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8FC2CD5"/>
    <w:multiLevelType w:val="hybridMultilevel"/>
    <w:tmpl w:val="5C104F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1"/>
  </w:num>
  <w:num w:numId="2">
    <w:abstractNumId w:val="10"/>
  </w:num>
  <w:num w:numId="3">
    <w:abstractNumId w:val="7"/>
  </w:num>
  <w:num w:numId="4">
    <w:abstractNumId w:val="3"/>
  </w:num>
  <w:num w:numId="5">
    <w:abstractNumId w:val="12"/>
  </w:num>
  <w:num w:numId="6">
    <w:abstractNumId w:val="0"/>
  </w:num>
  <w:num w:numId="7">
    <w:abstractNumId w:val="9"/>
  </w:num>
  <w:num w:numId="8">
    <w:abstractNumId w:val="8"/>
  </w:num>
  <w:num w:numId="9">
    <w:abstractNumId w:val="2"/>
  </w:num>
  <w:num w:numId="10">
    <w:abstractNumId w:val="14"/>
  </w:num>
  <w:num w:numId="11">
    <w:abstractNumId w:val="6"/>
  </w:num>
  <w:num w:numId="12">
    <w:abstractNumId w:val="13"/>
  </w:num>
  <w:num w:numId="13">
    <w:abstractNumId w:val="5"/>
  </w:num>
  <w:num w:numId="14">
    <w:abstractNumId w:val="1"/>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D65"/>
    <w:rsid w:val="00081CCC"/>
    <w:rsid w:val="000D0AFB"/>
    <w:rsid w:val="0013044E"/>
    <w:rsid w:val="001538A5"/>
    <w:rsid w:val="00161273"/>
    <w:rsid w:val="001A1719"/>
    <w:rsid w:val="001A79DB"/>
    <w:rsid w:val="00201BAE"/>
    <w:rsid w:val="00227652"/>
    <w:rsid w:val="00256A7D"/>
    <w:rsid w:val="00273A43"/>
    <w:rsid w:val="002A7BBF"/>
    <w:rsid w:val="002B32E2"/>
    <w:rsid w:val="002F0CF3"/>
    <w:rsid w:val="00342B73"/>
    <w:rsid w:val="003539C2"/>
    <w:rsid w:val="003553DA"/>
    <w:rsid w:val="00371D65"/>
    <w:rsid w:val="00373CEE"/>
    <w:rsid w:val="003A6EEA"/>
    <w:rsid w:val="003F6A4A"/>
    <w:rsid w:val="00481B3A"/>
    <w:rsid w:val="0049657D"/>
    <w:rsid w:val="004C5144"/>
    <w:rsid w:val="004C5B68"/>
    <w:rsid w:val="00513CC6"/>
    <w:rsid w:val="005B76BD"/>
    <w:rsid w:val="005C2929"/>
    <w:rsid w:val="006067A4"/>
    <w:rsid w:val="006177A3"/>
    <w:rsid w:val="006D5FEE"/>
    <w:rsid w:val="006E7890"/>
    <w:rsid w:val="0072544A"/>
    <w:rsid w:val="007D52A5"/>
    <w:rsid w:val="007F04ED"/>
    <w:rsid w:val="00822776"/>
    <w:rsid w:val="00896487"/>
    <w:rsid w:val="008A5C3C"/>
    <w:rsid w:val="008F3CAF"/>
    <w:rsid w:val="008F5483"/>
    <w:rsid w:val="008F7BEF"/>
    <w:rsid w:val="009103F5"/>
    <w:rsid w:val="009252FF"/>
    <w:rsid w:val="00975A76"/>
    <w:rsid w:val="009F3998"/>
    <w:rsid w:val="00A43357"/>
    <w:rsid w:val="00AA519F"/>
    <w:rsid w:val="00B54FF6"/>
    <w:rsid w:val="00B55BC4"/>
    <w:rsid w:val="00B717DF"/>
    <w:rsid w:val="00B71BCB"/>
    <w:rsid w:val="00B97C2E"/>
    <w:rsid w:val="00BA4BDE"/>
    <w:rsid w:val="00BA6B17"/>
    <w:rsid w:val="00C6317B"/>
    <w:rsid w:val="00C64F76"/>
    <w:rsid w:val="00C7561E"/>
    <w:rsid w:val="00D82866"/>
    <w:rsid w:val="00DD0C40"/>
    <w:rsid w:val="00DD3222"/>
    <w:rsid w:val="00E619E3"/>
    <w:rsid w:val="00E71F70"/>
    <w:rsid w:val="00E84572"/>
    <w:rsid w:val="00EB2839"/>
    <w:rsid w:val="00EC7878"/>
    <w:rsid w:val="00EE0FBC"/>
    <w:rsid w:val="00F14379"/>
    <w:rsid w:val="00F160E7"/>
    <w:rsid w:val="00F221C5"/>
    <w:rsid w:val="00F87C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DA9E6E"/>
  <w15:chartTrackingRefBased/>
  <w15:docId w15:val="{F0287C8D-3E21-8E48-8DE0-B7DCC7C9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C5B6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C5B6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4C5B68"/>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1D65"/>
    <w:rPr>
      <w:rFonts w:ascii="바탕" w:eastAsia="바탕"/>
      <w:sz w:val="18"/>
      <w:szCs w:val="18"/>
    </w:rPr>
  </w:style>
  <w:style w:type="character" w:customStyle="1" w:styleId="Char">
    <w:name w:val="풍선 도움말 텍스트 Char"/>
    <w:basedOn w:val="a0"/>
    <w:link w:val="a3"/>
    <w:uiPriority w:val="99"/>
    <w:semiHidden/>
    <w:rsid w:val="00371D65"/>
    <w:rPr>
      <w:rFonts w:ascii="바탕" w:eastAsia="바탕"/>
      <w:sz w:val="18"/>
      <w:szCs w:val="18"/>
    </w:rPr>
  </w:style>
  <w:style w:type="paragraph" w:styleId="a4">
    <w:name w:val="Normal (Web)"/>
    <w:basedOn w:val="a"/>
    <w:uiPriority w:val="99"/>
    <w:unhideWhenUsed/>
    <w:rsid w:val="00371D65"/>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1Char">
    <w:name w:val="제목 1 Char"/>
    <w:basedOn w:val="a0"/>
    <w:link w:val="1"/>
    <w:uiPriority w:val="9"/>
    <w:rsid w:val="004C5B68"/>
    <w:rPr>
      <w:rFonts w:asciiTheme="majorHAnsi" w:eastAsiaTheme="majorEastAsia" w:hAnsiTheme="majorHAnsi" w:cstheme="majorBidi"/>
      <w:sz w:val="28"/>
      <w:szCs w:val="28"/>
    </w:rPr>
  </w:style>
  <w:style w:type="character" w:customStyle="1" w:styleId="2Char">
    <w:name w:val="제목 2 Char"/>
    <w:basedOn w:val="a0"/>
    <w:link w:val="2"/>
    <w:uiPriority w:val="9"/>
    <w:rsid w:val="004C5B68"/>
    <w:rPr>
      <w:rFonts w:asciiTheme="majorHAnsi" w:eastAsiaTheme="majorEastAsia" w:hAnsiTheme="majorHAnsi" w:cstheme="majorBidi"/>
    </w:rPr>
  </w:style>
  <w:style w:type="paragraph" w:styleId="a5">
    <w:name w:val="Title"/>
    <w:basedOn w:val="a"/>
    <w:next w:val="a"/>
    <w:link w:val="Char0"/>
    <w:uiPriority w:val="10"/>
    <w:qFormat/>
    <w:rsid w:val="004C5B68"/>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5"/>
    <w:uiPriority w:val="10"/>
    <w:rsid w:val="004C5B68"/>
    <w:rPr>
      <w:rFonts w:asciiTheme="majorHAnsi" w:eastAsiaTheme="majorEastAsia" w:hAnsiTheme="majorHAnsi" w:cstheme="majorBidi"/>
      <w:b/>
      <w:bCs/>
      <w:sz w:val="32"/>
      <w:szCs w:val="32"/>
    </w:rPr>
  </w:style>
  <w:style w:type="character" w:customStyle="1" w:styleId="3Char">
    <w:name w:val="제목 3 Char"/>
    <w:basedOn w:val="a0"/>
    <w:link w:val="3"/>
    <w:uiPriority w:val="9"/>
    <w:rsid w:val="004C5B68"/>
    <w:rPr>
      <w:rFonts w:asciiTheme="majorHAnsi" w:eastAsiaTheme="majorEastAsia" w:hAnsiTheme="majorHAnsi" w:cstheme="majorBidi"/>
    </w:rPr>
  </w:style>
  <w:style w:type="character" w:styleId="a6">
    <w:name w:val="annotation reference"/>
    <w:basedOn w:val="a0"/>
    <w:uiPriority w:val="99"/>
    <w:semiHidden/>
    <w:unhideWhenUsed/>
    <w:rsid w:val="004C5B68"/>
    <w:rPr>
      <w:sz w:val="18"/>
      <w:szCs w:val="18"/>
    </w:rPr>
  </w:style>
  <w:style w:type="paragraph" w:styleId="a7">
    <w:name w:val="annotation text"/>
    <w:basedOn w:val="a"/>
    <w:link w:val="Char1"/>
    <w:uiPriority w:val="99"/>
    <w:semiHidden/>
    <w:unhideWhenUsed/>
    <w:rsid w:val="004C5B68"/>
    <w:pPr>
      <w:jc w:val="left"/>
    </w:pPr>
  </w:style>
  <w:style w:type="character" w:customStyle="1" w:styleId="Char1">
    <w:name w:val="메모 텍스트 Char"/>
    <w:basedOn w:val="a0"/>
    <w:link w:val="a7"/>
    <w:uiPriority w:val="99"/>
    <w:semiHidden/>
    <w:rsid w:val="004C5B68"/>
  </w:style>
  <w:style w:type="paragraph" w:styleId="a8">
    <w:name w:val="annotation subject"/>
    <w:basedOn w:val="a7"/>
    <w:next w:val="a7"/>
    <w:link w:val="Char2"/>
    <w:uiPriority w:val="99"/>
    <w:semiHidden/>
    <w:unhideWhenUsed/>
    <w:rsid w:val="004C5B68"/>
    <w:rPr>
      <w:b/>
      <w:bCs/>
    </w:rPr>
  </w:style>
  <w:style w:type="character" w:customStyle="1" w:styleId="Char2">
    <w:name w:val="메모 주제 Char"/>
    <w:basedOn w:val="Char1"/>
    <w:link w:val="a8"/>
    <w:uiPriority w:val="99"/>
    <w:semiHidden/>
    <w:rsid w:val="004C5B68"/>
    <w:rPr>
      <w:b/>
      <w:bCs/>
    </w:rPr>
  </w:style>
  <w:style w:type="paragraph" w:styleId="a9">
    <w:name w:val="List Paragraph"/>
    <w:basedOn w:val="a"/>
    <w:uiPriority w:val="34"/>
    <w:qFormat/>
    <w:rsid w:val="004C5B68"/>
    <w:pPr>
      <w:ind w:leftChars="400" w:left="800"/>
    </w:pPr>
  </w:style>
  <w:style w:type="character" w:styleId="aa">
    <w:name w:val="Hyperlink"/>
    <w:basedOn w:val="a0"/>
    <w:uiPriority w:val="99"/>
    <w:semiHidden/>
    <w:unhideWhenUsed/>
    <w:rsid w:val="00513CC6"/>
    <w:rPr>
      <w:color w:val="0000FF"/>
      <w:u w:val="single"/>
    </w:rPr>
  </w:style>
  <w:style w:type="paragraph" w:styleId="ab">
    <w:name w:val="header"/>
    <w:basedOn w:val="a"/>
    <w:link w:val="Char3"/>
    <w:uiPriority w:val="99"/>
    <w:unhideWhenUsed/>
    <w:rsid w:val="00513CC6"/>
    <w:pPr>
      <w:tabs>
        <w:tab w:val="center" w:pos="4513"/>
        <w:tab w:val="right" w:pos="9026"/>
      </w:tabs>
      <w:snapToGrid w:val="0"/>
    </w:pPr>
  </w:style>
  <w:style w:type="character" w:customStyle="1" w:styleId="Char3">
    <w:name w:val="머리글 Char"/>
    <w:basedOn w:val="a0"/>
    <w:link w:val="ab"/>
    <w:uiPriority w:val="99"/>
    <w:rsid w:val="00513CC6"/>
  </w:style>
  <w:style w:type="paragraph" w:styleId="ac">
    <w:name w:val="footer"/>
    <w:basedOn w:val="a"/>
    <w:link w:val="Char4"/>
    <w:uiPriority w:val="99"/>
    <w:unhideWhenUsed/>
    <w:rsid w:val="00513CC6"/>
    <w:pPr>
      <w:tabs>
        <w:tab w:val="center" w:pos="4513"/>
        <w:tab w:val="right" w:pos="9026"/>
      </w:tabs>
      <w:snapToGrid w:val="0"/>
    </w:pPr>
  </w:style>
  <w:style w:type="character" w:customStyle="1" w:styleId="Char4">
    <w:name w:val="바닥글 Char"/>
    <w:basedOn w:val="a0"/>
    <w:link w:val="ac"/>
    <w:uiPriority w:val="99"/>
    <w:rsid w:val="00513CC6"/>
  </w:style>
  <w:style w:type="character" w:customStyle="1" w:styleId="apple-converted-space">
    <w:name w:val="apple-converted-space"/>
    <w:basedOn w:val="a0"/>
    <w:rsid w:val="008F7BEF"/>
  </w:style>
  <w:style w:type="character" w:styleId="ad">
    <w:name w:val="Strong"/>
    <w:basedOn w:val="a0"/>
    <w:uiPriority w:val="22"/>
    <w:qFormat/>
    <w:rsid w:val="008F7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6987">
      <w:bodyDiv w:val="1"/>
      <w:marLeft w:val="0"/>
      <w:marRight w:val="0"/>
      <w:marTop w:val="0"/>
      <w:marBottom w:val="0"/>
      <w:divBdr>
        <w:top w:val="none" w:sz="0" w:space="0" w:color="auto"/>
        <w:left w:val="none" w:sz="0" w:space="0" w:color="auto"/>
        <w:bottom w:val="none" w:sz="0" w:space="0" w:color="auto"/>
        <w:right w:val="none" w:sz="0" w:space="0" w:color="auto"/>
      </w:divBdr>
      <w:divsChild>
        <w:div w:id="749809804">
          <w:marLeft w:val="0"/>
          <w:marRight w:val="0"/>
          <w:marTop w:val="0"/>
          <w:marBottom w:val="0"/>
          <w:divBdr>
            <w:top w:val="none" w:sz="0" w:space="0" w:color="auto"/>
            <w:left w:val="none" w:sz="0" w:space="0" w:color="auto"/>
            <w:bottom w:val="none" w:sz="0" w:space="0" w:color="auto"/>
            <w:right w:val="none" w:sz="0" w:space="0" w:color="auto"/>
          </w:divBdr>
          <w:divsChild>
            <w:div w:id="438136207">
              <w:marLeft w:val="0"/>
              <w:marRight w:val="0"/>
              <w:marTop w:val="0"/>
              <w:marBottom w:val="0"/>
              <w:divBdr>
                <w:top w:val="none" w:sz="0" w:space="0" w:color="auto"/>
                <w:left w:val="none" w:sz="0" w:space="0" w:color="auto"/>
                <w:bottom w:val="none" w:sz="0" w:space="0" w:color="auto"/>
                <w:right w:val="none" w:sz="0" w:space="0" w:color="auto"/>
              </w:divBdr>
              <w:divsChild>
                <w:div w:id="2186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1740">
      <w:bodyDiv w:val="1"/>
      <w:marLeft w:val="0"/>
      <w:marRight w:val="0"/>
      <w:marTop w:val="0"/>
      <w:marBottom w:val="0"/>
      <w:divBdr>
        <w:top w:val="none" w:sz="0" w:space="0" w:color="auto"/>
        <w:left w:val="none" w:sz="0" w:space="0" w:color="auto"/>
        <w:bottom w:val="none" w:sz="0" w:space="0" w:color="auto"/>
        <w:right w:val="none" w:sz="0" w:space="0" w:color="auto"/>
      </w:divBdr>
    </w:div>
    <w:div w:id="285623701">
      <w:bodyDiv w:val="1"/>
      <w:marLeft w:val="0"/>
      <w:marRight w:val="0"/>
      <w:marTop w:val="0"/>
      <w:marBottom w:val="0"/>
      <w:divBdr>
        <w:top w:val="none" w:sz="0" w:space="0" w:color="auto"/>
        <w:left w:val="none" w:sz="0" w:space="0" w:color="auto"/>
        <w:bottom w:val="none" w:sz="0" w:space="0" w:color="auto"/>
        <w:right w:val="none" w:sz="0" w:space="0" w:color="auto"/>
      </w:divBdr>
    </w:div>
    <w:div w:id="329911637">
      <w:bodyDiv w:val="1"/>
      <w:marLeft w:val="0"/>
      <w:marRight w:val="0"/>
      <w:marTop w:val="0"/>
      <w:marBottom w:val="0"/>
      <w:divBdr>
        <w:top w:val="none" w:sz="0" w:space="0" w:color="auto"/>
        <w:left w:val="none" w:sz="0" w:space="0" w:color="auto"/>
        <w:bottom w:val="none" w:sz="0" w:space="0" w:color="auto"/>
        <w:right w:val="none" w:sz="0" w:space="0" w:color="auto"/>
      </w:divBdr>
    </w:div>
    <w:div w:id="386149751">
      <w:bodyDiv w:val="1"/>
      <w:marLeft w:val="0"/>
      <w:marRight w:val="0"/>
      <w:marTop w:val="0"/>
      <w:marBottom w:val="0"/>
      <w:divBdr>
        <w:top w:val="none" w:sz="0" w:space="0" w:color="auto"/>
        <w:left w:val="none" w:sz="0" w:space="0" w:color="auto"/>
        <w:bottom w:val="none" w:sz="0" w:space="0" w:color="auto"/>
        <w:right w:val="none" w:sz="0" w:space="0" w:color="auto"/>
      </w:divBdr>
    </w:div>
    <w:div w:id="389813931">
      <w:bodyDiv w:val="1"/>
      <w:marLeft w:val="0"/>
      <w:marRight w:val="0"/>
      <w:marTop w:val="0"/>
      <w:marBottom w:val="0"/>
      <w:divBdr>
        <w:top w:val="none" w:sz="0" w:space="0" w:color="auto"/>
        <w:left w:val="none" w:sz="0" w:space="0" w:color="auto"/>
        <w:bottom w:val="none" w:sz="0" w:space="0" w:color="auto"/>
        <w:right w:val="none" w:sz="0" w:space="0" w:color="auto"/>
      </w:divBdr>
    </w:div>
    <w:div w:id="666829021">
      <w:bodyDiv w:val="1"/>
      <w:marLeft w:val="0"/>
      <w:marRight w:val="0"/>
      <w:marTop w:val="0"/>
      <w:marBottom w:val="0"/>
      <w:divBdr>
        <w:top w:val="none" w:sz="0" w:space="0" w:color="auto"/>
        <w:left w:val="none" w:sz="0" w:space="0" w:color="auto"/>
        <w:bottom w:val="none" w:sz="0" w:space="0" w:color="auto"/>
        <w:right w:val="none" w:sz="0" w:space="0" w:color="auto"/>
      </w:divBdr>
    </w:div>
    <w:div w:id="832991177">
      <w:bodyDiv w:val="1"/>
      <w:marLeft w:val="0"/>
      <w:marRight w:val="0"/>
      <w:marTop w:val="0"/>
      <w:marBottom w:val="0"/>
      <w:divBdr>
        <w:top w:val="none" w:sz="0" w:space="0" w:color="auto"/>
        <w:left w:val="none" w:sz="0" w:space="0" w:color="auto"/>
        <w:bottom w:val="none" w:sz="0" w:space="0" w:color="auto"/>
        <w:right w:val="none" w:sz="0" w:space="0" w:color="auto"/>
      </w:divBdr>
    </w:div>
    <w:div w:id="981696246">
      <w:bodyDiv w:val="1"/>
      <w:marLeft w:val="0"/>
      <w:marRight w:val="0"/>
      <w:marTop w:val="0"/>
      <w:marBottom w:val="0"/>
      <w:divBdr>
        <w:top w:val="none" w:sz="0" w:space="0" w:color="auto"/>
        <w:left w:val="none" w:sz="0" w:space="0" w:color="auto"/>
        <w:bottom w:val="none" w:sz="0" w:space="0" w:color="auto"/>
        <w:right w:val="none" w:sz="0" w:space="0" w:color="auto"/>
      </w:divBdr>
    </w:div>
    <w:div w:id="1211771396">
      <w:bodyDiv w:val="1"/>
      <w:marLeft w:val="0"/>
      <w:marRight w:val="0"/>
      <w:marTop w:val="0"/>
      <w:marBottom w:val="0"/>
      <w:divBdr>
        <w:top w:val="none" w:sz="0" w:space="0" w:color="auto"/>
        <w:left w:val="none" w:sz="0" w:space="0" w:color="auto"/>
        <w:bottom w:val="none" w:sz="0" w:space="0" w:color="auto"/>
        <w:right w:val="none" w:sz="0" w:space="0" w:color="auto"/>
      </w:divBdr>
    </w:div>
    <w:div w:id="1446191699">
      <w:bodyDiv w:val="1"/>
      <w:marLeft w:val="0"/>
      <w:marRight w:val="0"/>
      <w:marTop w:val="0"/>
      <w:marBottom w:val="0"/>
      <w:divBdr>
        <w:top w:val="none" w:sz="0" w:space="0" w:color="auto"/>
        <w:left w:val="none" w:sz="0" w:space="0" w:color="auto"/>
        <w:bottom w:val="none" w:sz="0" w:space="0" w:color="auto"/>
        <w:right w:val="none" w:sz="0" w:space="0" w:color="auto"/>
      </w:divBdr>
    </w:div>
    <w:div w:id="1528253757">
      <w:bodyDiv w:val="1"/>
      <w:marLeft w:val="0"/>
      <w:marRight w:val="0"/>
      <w:marTop w:val="0"/>
      <w:marBottom w:val="0"/>
      <w:divBdr>
        <w:top w:val="none" w:sz="0" w:space="0" w:color="auto"/>
        <w:left w:val="none" w:sz="0" w:space="0" w:color="auto"/>
        <w:bottom w:val="none" w:sz="0" w:space="0" w:color="auto"/>
        <w:right w:val="none" w:sz="0" w:space="0" w:color="auto"/>
      </w:divBdr>
    </w:div>
    <w:div w:id="1573542860">
      <w:bodyDiv w:val="1"/>
      <w:marLeft w:val="0"/>
      <w:marRight w:val="0"/>
      <w:marTop w:val="0"/>
      <w:marBottom w:val="0"/>
      <w:divBdr>
        <w:top w:val="none" w:sz="0" w:space="0" w:color="auto"/>
        <w:left w:val="none" w:sz="0" w:space="0" w:color="auto"/>
        <w:bottom w:val="none" w:sz="0" w:space="0" w:color="auto"/>
        <w:right w:val="none" w:sz="0" w:space="0" w:color="auto"/>
      </w:divBdr>
    </w:div>
    <w:div w:id="1577282881">
      <w:bodyDiv w:val="1"/>
      <w:marLeft w:val="0"/>
      <w:marRight w:val="0"/>
      <w:marTop w:val="0"/>
      <w:marBottom w:val="0"/>
      <w:divBdr>
        <w:top w:val="none" w:sz="0" w:space="0" w:color="auto"/>
        <w:left w:val="none" w:sz="0" w:space="0" w:color="auto"/>
        <w:bottom w:val="none" w:sz="0" w:space="0" w:color="auto"/>
        <w:right w:val="none" w:sz="0" w:space="0" w:color="auto"/>
      </w:divBdr>
    </w:div>
    <w:div w:id="1720200744">
      <w:bodyDiv w:val="1"/>
      <w:marLeft w:val="0"/>
      <w:marRight w:val="0"/>
      <w:marTop w:val="0"/>
      <w:marBottom w:val="0"/>
      <w:divBdr>
        <w:top w:val="none" w:sz="0" w:space="0" w:color="auto"/>
        <w:left w:val="none" w:sz="0" w:space="0" w:color="auto"/>
        <w:bottom w:val="none" w:sz="0" w:space="0" w:color="auto"/>
        <w:right w:val="none" w:sz="0" w:space="0" w:color="auto"/>
      </w:divBdr>
    </w:div>
    <w:div w:id="1724258667">
      <w:bodyDiv w:val="1"/>
      <w:marLeft w:val="0"/>
      <w:marRight w:val="0"/>
      <w:marTop w:val="0"/>
      <w:marBottom w:val="0"/>
      <w:divBdr>
        <w:top w:val="none" w:sz="0" w:space="0" w:color="auto"/>
        <w:left w:val="none" w:sz="0" w:space="0" w:color="auto"/>
        <w:bottom w:val="none" w:sz="0" w:space="0" w:color="auto"/>
        <w:right w:val="none" w:sz="0" w:space="0" w:color="auto"/>
      </w:divBdr>
    </w:div>
    <w:div w:id="1766076687">
      <w:bodyDiv w:val="1"/>
      <w:marLeft w:val="0"/>
      <w:marRight w:val="0"/>
      <w:marTop w:val="0"/>
      <w:marBottom w:val="0"/>
      <w:divBdr>
        <w:top w:val="none" w:sz="0" w:space="0" w:color="auto"/>
        <w:left w:val="none" w:sz="0" w:space="0" w:color="auto"/>
        <w:bottom w:val="none" w:sz="0" w:space="0" w:color="auto"/>
        <w:right w:val="none" w:sz="0" w:space="0" w:color="auto"/>
      </w:divBdr>
    </w:div>
    <w:div w:id="1856459802">
      <w:bodyDiv w:val="1"/>
      <w:marLeft w:val="0"/>
      <w:marRight w:val="0"/>
      <w:marTop w:val="0"/>
      <w:marBottom w:val="0"/>
      <w:divBdr>
        <w:top w:val="none" w:sz="0" w:space="0" w:color="auto"/>
        <w:left w:val="none" w:sz="0" w:space="0" w:color="auto"/>
        <w:bottom w:val="none" w:sz="0" w:space="0" w:color="auto"/>
        <w:right w:val="none" w:sz="0" w:space="0" w:color="auto"/>
      </w:divBdr>
    </w:div>
    <w:div w:id="1961103146">
      <w:bodyDiv w:val="1"/>
      <w:marLeft w:val="0"/>
      <w:marRight w:val="0"/>
      <w:marTop w:val="0"/>
      <w:marBottom w:val="0"/>
      <w:divBdr>
        <w:top w:val="none" w:sz="0" w:space="0" w:color="auto"/>
        <w:left w:val="none" w:sz="0" w:space="0" w:color="auto"/>
        <w:bottom w:val="none" w:sz="0" w:space="0" w:color="auto"/>
        <w:right w:val="none" w:sz="0" w:space="0" w:color="auto"/>
      </w:divBdr>
    </w:div>
    <w:div w:id="2086292366">
      <w:bodyDiv w:val="1"/>
      <w:marLeft w:val="0"/>
      <w:marRight w:val="0"/>
      <w:marTop w:val="0"/>
      <w:marBottom w:val="0"/>
      <w:divBdr>
        <w:top w:val="none" w:sz="0" w:space="0" w:color="auto"/>
        <w:left w:val="none" w:sz="0" w:space="0" w:color="auto"/>
        <w:bottom w:val="none" w:sz="0" w:space="0" w:color="auto"/>
        <w:right w:val="none" w:sz="0" w:space="0" w:color="auto"/>
      </w:divBdr>
    </w:div>
    <w:div w:id="209966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ieltspodcast.com/fresh-tea-leaves-flowchar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26</Pages>
  <Words>7372</Words>
  <Characters>42023</Characters>
  <Application>Microsoft Office Word</Application>
  <DocSecurity>0</DocSecurity>
  <Lines>350</Lines>
  <Paragraphs>98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2019-04-09T00:52:00Z</dcterms:created>
  <dcterms:modified xsi:type="dcterms:W3CDTF">2019-05-17T21:04:00Z</dcterms:modified>
</cp:coreProperties>
</file>